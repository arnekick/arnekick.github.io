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raster"/>
        <w:tblW w:w="89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931"/>
      </w:tblGrid>
      <w:tr w:rsidR="004B70A7" w:rsidRPr="000547B2" w14:paraId="1F5A59D2" w14:textId="77777777" w:rsidTr="00C94851">
        <w:trPr>
          <w:trHeight w:hRule="exact" w:val="7655"/>
          <w:jc w:val="center"/>
        </w:trPr>
        <w:tc>
          <w:tcPr>
            <w:tcW w:w="8931" w:type="dxa"/>
          </w:tcPr>
          <w:p w14:paraId="421ED486" w14:textId="77777777" w:rsidR="004B70A7" w:rsidRDefault="000F3120" w:rsidP="004B70A7">
            <w:r>
              <w:rPr>
                <w:noProof/>
                <w:lang w:val="nl-BE" w:eastAsia="nl-BE"/>
              </w:rPr>
              <w:drawing>
                <wp:anchor distT="0" distB="0" distL="114300" distR="114300" simplePos="0" relativeHeight="251658240" behindDoc="1" locked="0" layoutInCell="0" allowOverlap="1" wp14:anchorId="6330FB54" wp14:editId="6D38006D">
                  <wp:simplePos x="0" y="0"/>
                  <wp:positionH relativeFrom="page">
                    <wp:posOffset>398145</wp:posOffset>
                  </wp:positionH>
                  <wp:positionV relativeFrom="page">
                    <wp:posOffset>50800</wp:posOffset>
                  </wp:positionV>
                  <wp:extent cx="5427551" cy="3611788"/>
                  <wp:effectExtent l="0" t="0" r="1905" b="825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_cover_template_Word.png"/>
                          <pic:cNvPicPr/>
                        </pic:nvPicPr>
                        <pic:blipFill>
                          <a:blip r:embed="rId11">
                            <a:extLst>
                              <a:ext uri="{28A0092B-C50C-407E-A947-70E740481C1C}">
                                <a14:useLocalDpi xmlns:a14="http://schemas.microsoft.com/office/drawing/2010/main" val="0"/>
                              </a:ext>
                            </a:extLst>
                          </a:blip>
                          <a:stretch>
                            <a:fillRect/>
                          </a:stretch>
                        </pic:blipFill>
                        <pic:spPr>
                          <a:xfrm>
                            <a:off x="0" y="0"/>
                            <a:ext cx="5427551" cy="3611788"/>
                          </a:xfrm>
                          <a:prstGeom prst="rect">
                            <a:avLst/>
                          </a:prstGeom>
                        </pic:spPr>
                      </pic:pic>
                    </a:graphicData>
                  </a:graphic>
                  <wp14:sizeRelV relativeFrom="margin">
                    <wp14:pctHeight>0</wp14:pctHeight>
                  </wp14:sizeRelV>
                </wp:anchor>
              </w:drawing>
            </w:r>
          </w:p>
        </w:tc>
      </w:tr>
      <w:tr w:rsidR="00B1188B" w:rsidRPr="00B1188B" w14:paraId="6DB2FE23" w14:textId="77777777" w:rsidTr="00C94851">
        <w:trPr>
          <w:trHeight w:hRule="exact" w:val="4933"/>
          <w:jc w:val="center"/>
        </w:trPr>
        <w:tc>
          <w:tcPr>
            <w:tcW w:w="8931" w:type="dxa"/>
            <w:tcMar>
              <w:left w:w="1701" w:type="dxa"/>
            </w:tcMar>
          </w:tcPr>
          <w:p w14:paraId="7013331E" w14:textId="1E6BDE1C" w:rsidR="004B70A7" w:rsidRPr="00B1188B" w:rsidRDefault="00BB6CE4" w:rsidP="00B1188B">
            <w:pPr>
              <w:pStyle w:val="Kop1"/>
              <w:outlineLvl w:val="0"/>
              <w:rPr>
                <w:rFonts w:asciiTheme="majorHAnsi" w:hAnsiTheme="majorHAnsi"/>
                <w:color w:val="548DD4" w:themeColor="text2" w:themeTint="99"/>
              </w:rPr>
            </w:pPr>
            <w:bookmarkStart w:id="0" w:name="_Toc38130357"/>
            <w:bookmarkStart w:id="1" w:name="_Toc38132112"/>
            <w:bookmarkStart w:id="2" w:name="_Toc38183909"/>
            <w:r w:rsidRPr="00B1188B">
              <w:rPr>
                <w:rFonts w:asciiTheme="majorHAnsi" w:hAnsiTheme="majorHAnsi"/>
                <w:color w:val="548DD4" w:themeColor="text2" w:themeTint="99"/>
              </w:rPr>
              <w:t>Plan Van Aanpak</w:t>
            </w:r>
            <w:bookmarkEnd w:id="0"/>
            <w:bookmarkEnd w:id="1"/>
            <w:bookmarkEnd w:id="2"/>
          </w:p>
          <w:p w14:paraId="7847571E" w14:textId="55CF987D" w:rsidR="004B70A7" w:rsidRPr="00B1188B" w:rsidRDefault="00B1188B" w:rsidP="00B1188B">
            <w:pPr>
              <w:pStyle w:val="Kop2"/>
              <w:outlineLvl w:val="1"/>
              <w:rPr>
                <w:rFonts w:asciiTheme="majorHAnsi" w:hAnsiTheme="majorHAnsi"/>
                <w:color w:val="548DD4" w:themeColor="text2" w:themeTint="99"/>
              </w:rPr>
            </w:pPr>
            <w:bookmarkStart w:id="3" w:name="_Toc38183910"/>
            <w:proofErr w:type="spellStart"/>
            <w:r w:rsidRPr="00B1188B">
              <w:rPr>
                <w:rFonts w:asciiTheme="majorHAnsi" w:hAnsiTheme="majorHAnsi"/>
                <w:color w:val="548DD4" w:themeColor="text2" w:themeTint="99"/>
              </w:rPr>
              <w:t>E</w:t>
            </w:r>
            <w:r w:rsidR="00760DF9">
              <w:rPr>
                <w:rFonts w:asciiTheme="majorHAnsi" w:hAnsiTheme="majorHAnsi"/>
                <w:color w:val="548DD4" w:themeColor="text2" w:themeTint="99"/>
              </w:rPr>
              <w:t>.care</w:t>
            </w:r>
            <w:bookmarkEnd w:id="3"/>
            <w:proofErr w:type="spellEnd"/>
          </w:p>
          <w:p w14:paraId="3A16B2B0" w14:textId="77777777" w:rsidR="00B1188B" w:rsidRPr="00B1188B" w:rsidRDefault="00B1188B" w:rsidP="00B1188B">
            <w:pPr>
              <w:pStyle w:val="Kop2"/>
              <w:jc w:val="left"/>
              <w:outlineLvl w:val="1"/>
              <w:rPr>
                <w:rFonts w:asciiTheme="majorHAnsi" w:hAnsiTheme="majorHAnsi"/>
                <w:color w:val="548DD4" w:themeColor="text2" w:themeTint="99"/>
              </w:rPr>
            </w:pPr>
          </w:p>
          <w:p w14:paraId="73927831" w14:textId="77777777" w:rsidR="00B1188B" w:rsidRPr="00B1188B" w:rsidRDefault="00B1188B" w:rsidP="00B1188B">
            <w:pPr>
              <w:pStyle w:val="Kop2"/>
              <w:jc w:val="left"/>
              <w:outlineLvl w:val="1"/>
              <w:rPr>
                <w:rFonts w:asciiTheme="majorHAnsi" w:hAnsiTheme="majorHAnsi"/>
                <w:color w:val="548DD4" w:themeColor="text2" w:themeTint="99"/>
              </w:rPr>
            </w:pPr>
          </w:p>
          <w:p w14:paraId="5AE058BC" w14:textId="77777777" w:rsidR="00B1188B" w:rsidRPr="00B1188B" w:rsidRDefault="00B1188B" w:rsidP="00B1188B">
            <w:pPr>
              <w:pStyle w:val="Kop2"/>
              <w:jc w:val="left"/>
              <w:outlineLvl w:val="1"/>
              <w:rPr>
                <w:rFonts w:asciiTheme="majorHAnsi" w:hAnsiTheme="majorHAnsi"/>
                <w:color w:val="548DD4" w:themeColor="text2" w:themeTint="99"/>
              </w:rPr>
            </w:pPr>
          </w:p>
          <w:p w14:paraId="4838EB05" w14:textId="5519D3D4" w:rsidR="00B1188B" w:rsidRPr="00760DF9" w:rsidRDefault="00B1188B" w:rsidP="00B1188B">
            <w:pPr>
              <w:pStyle w:val="Kop2"/>
              <w:jc w:val="left"/>
              <w:outlineLvl w:val="1"/>
              <w:rPr>
                <w:rFonts w:asciiTheme="majorHAnsi" w:hAnsiTheme="majorHAnsi"/>
                <w:color w:val="548DD4" w:themeColor="text2" w:themeTint="99"/>
              </w:rPr>
            </w:pPr>
            <w:bookmarkStart w:id="4" w:name="_Toc38183911"/>
            <w:proofErr w:type="spellStart"/>
            <w:r w:rsidRPr="00760DF9">
              <w:rPr>
                <w:rFonts w:asciiTheme="majorHAnsi" w:hAnsiTheme="majorHAnsi"/>
                <w:color w:val="548DD4" w:themeColor="text2" w:themeTint="99"/>
              </w:rPr>
              <w:t>ITFactory</w:t>
            </w:r>
            <w:bookmarkEnd w:id="4"/>
            <w:proofErr w:type="spellEnd"/>
          </w:p>
          <w:p w14:paraId="441295EB" w14:textId="21A36386" w:rsidR="00B1188B" w:rsidRPr="00B1188B" w:rsidRDefault="00B1188B" w:rsidP="00B1188B">
            <w:pPr>
              <w:pStyle w:val="Kop4"/>
              <w:outlineLvl w:val="3"/>
              <w:rPr>
                <w:i w:val="0"/>
                <w:iCs w:val="0"/>
                <w:color w:val="548DD4" w:themeColor="text2" w:themeTint="99"/>
                <w:sz w:val="28"/>
                <w:szCs w:val="52"/>
              </w:rPr>
            </w:pPr>
            <w:r w:rsidRPr="00B1188B">
              <w:rPr>
                <w:i w:val="0"/>
                <w:iCs w:val="0"/>
                <w:color w:val="548DD4" w:themeColor="text2" w:themeTint="99"/>
                <w:sz w:val="28"/>
                <w:szCs w:val="52"/>
              </w:rPr>
              <w:t xml:space="preserve">Kristine </w:t>
            </w:r>
            <w:proofErr w:type="spellStart"/>
            <w:r w:rsidRPr="00B1188B">
              <w:rPr>
                <w:i w:val="0"/>
                <w:iCs w:val="0"/>
                <w:color w:val="548DD4" w:themeColor="text2" w:themeTint="99"/>
                <w:sz w:val="28"/>
                <w:szCs w:val="52"/>
              </w:rPr>
              <w:t>Mangelshots</w:t>
            </w:r>
            <w:proofErr w:type="spellEnd"/>
            <w:r w:rsidRPr="00B1188B">
              <w:rPr>
                <w:i w:val="0"/>
                <w:iCs w:val="0"/>
                <w:color w:val="548DD4" w:themeColor="text2" w:themeTint="99"/>
                <w:sz w:val="28"/>
                <w:szCs w:val="52"/>
              </w:rPr>
              <w:t xml:space="preserve"> – Pieter </w:t>
            </w:r>
            <w:proofErr w:type="spellStart"/>
            <w:r w:rsidRPr="00B1188B">
              <w:rPr>
                <w:i w:val="0"/>
                <w:iCs w:val="0"/>
                <w:color w:val="548DD4" w:themeColor="text2" w:themeTint="99"/>
                <w:sz w:val="28"/>
                <w:szCs w:val="52"/>
              </w:rPr>
              <w:t>Wuyts</w:t>
            </w:r>
            <w:proofErr w:type="spellEnd"/>
          </w:p>
          <w:p w14:paraId="36335145" w14:textId="77777777" w:rsidR="00B1188B" w:rsidRPr="00B1188B" w:rsidRDefault="00B1188B" w:rsidP="00B1188B">
            <w:pPr>
              <w:rPr>
                <w:rFonts w:asciiTheme="majorHAnsi" w:hAnsiTheme="majorHAnsi"/>
                <w:color w:val="548DD4" w:themeColor="text2" w:themeTint="99"/>
              </w:rPr>
            </w:pPr>
            <w:r w:rsidRPr="00B1188B">
              <w:rPr>
                <w:rFonts w:asciiTheme="majorHAnsi" w:hAnsiTheme="majorHAnsi"/>
                <w:color w:val="548DD4" w:themeColor="text2" w:themeTint="99"/>
              </w:rPr>
              <w:t xml:space="preserve">18/04/20 - Campus </w:t>
            </w:r>
            <w:proofErr w:type="spellStart"/>
            <w:r w:rsidRPr="00B1188B">
              <w:rPr>
                <w:rFonts w:asciiTheme="majorHAnsi" w:hAnsiTheme="majorHAnsi"/>
                <w:color w:val="548DD4" w:themeColor="text2" w:themeTint="99"/>
              </w:rPr>
              <w:t>Blairon</w:t>
            </w:r>
            <w:proofErr w:type="spellEnd"/>
            <w:r w:rsidRPr="00B1188B">
              <w:rPr>
                <w:rFonts w:asciiTheme="majorHAnsi" w:hAnsiTheme="majorHAnsi"/>
                <w:color w:val="548DD4" w:themeColor="text2" w:themeTint="99"/>
              </w:rPr>
              <w:t>, 2300 Turnhout</w:t>
            </w:r>
          </w:p>
          <w:p w14:paraId="44BF5459" w14:textId="77777777" w:rsidR="00B1188B" w:rsidRPr="00B1188B" w:rsidRDefault="00B1188B" w:rsidP="00B1188B">
            <w:pPr>
              <w:rPr>
                <w:rFonts w:asciiTheme="majorHAnsi" w:hAnsiTheme="majorHAnsi"/>
                <w:color w:val="548DD4" w:themeColor="text2" w:themeTint="99"/>
              </w:rPr>
            </w:pPr>
          </w:p>
          <w:p w14:paraId="3EFC41C2" w14:textId="77777777" w:rsidR="00B1188B" w:rsidRPr="00B1188B" w:rsidRDefault="00B1188B" w:rsidP="00B1188B">
            <w:pPr>
              <w:rPr>
                <w:rFonts w:asciiTheme="majorHAnsi" w:hAnsiTheme="majorHAnsi"/>
                <w:color w:val="548DD4" w:themeColor="text2" w:themeTint="99"/>
              </w:rPr>
            </w:pPr>
          </w:p>
          <w:p w14:paraId="11D907BC" w14:textId="7FB311C2" w:rsidR="00B1188B" w:rsidRPr="00B1188B" w:rsidRDefault="00B1188B" w:rsidP="00B1188B">
            <w:pPr>
              <w:rPr>
                <w:rFonts w:asciiTheme="majorHAnsi" w:hAnsiTheme="majorHAnsi"/>
                <w:color w:val="548DD4" w:themeColor="text2" w:themeTint="99"/>
                <w:sz w:val="28"/>
                <w:szCs w:val="52"/>
              </w:rPr>
            </w:pPr>
            <w:r w:rsidRPr="00B1188B">
              <w:rPr>
                <w:rFonts w:asciiTheme="majorHAnsi" w:hAnsiTheme="majorHAnsi"/>
                <w:color w:val="548DD4" w:themeColor="text2" w:themeTint="99"/>
                <w:sz w:val="28"/>
                <w:szCs w:val="52"/>
              </w:rPr>
              <w:t>Arne Van den Eynden</w:t>
            </w:r>
          </w:p>
        </w:tc>
      </w:tr>
    </w:tbl>
    <w:p w14:paraId="41984CA0" w14:textId="77777777" w:rsidR="00895649" w:rsidRPr="00B1188B" w:rsidRDefault="00895649" w:rsidP="00E44594">
      <w:pPr>
        <w:pStyle w:val="Kop2"/>
        <w:rPr>
          <w:color w:val="auto"/>
          <w:sz w:val="20"/>
          <w:szCs w:val="42"/>
          <w:lang w:val="en-GB"/>
        </w:rPr>
      </w:pPr>
    </w:p>
    <w:p w14:paraId="1429A1AE" w14:textId="77777777" w:rsidR="00895649" w:rsidRPr="00B1188B" w:rsidRDefault="00895649">
      <w:pPr>
        <w:spacing w:after="200" w:line="276" w:lineRule="auto"/>
        <w:rPr>
          <w:b/>
          <w:lang w:val="en-GB"/>
        </w:rPr>
      </w:pPr>
      <w:r w:rsidRPr="00B1188B">
        <w:rPr>
          <w:lang w:val="en-GB"/>
        </w:rPr>
        <w:br w:type="page"/>
      </w:r>
    </w:p>
    <w:p w14:paraId="5B939474" w14:textId="77777777" w:rsidR="00895649" w:rsidRPr="00BB6CE4" w:rsidRDefault="00895649" w:rsidP="00865EEA">
      <w:pPr>
        <w:pStyle w:val="Kop1"/>
        <w:jc w:val="left"/>
        <w:rPr>
          <w:color w:val="548DD4" w:themeColor="text2" w:themeTint="99"/>
        </w:rPr>
      </w:pPr>
      <w:bookmarkStart w:id="5" w:name="_Toc504049447"/>
      <w:bookmarkStart w:id="6" w:name="_Toc504049680"/>
      <w:bookmarkStart w:id="7" w:name="_Toc504050415"/>
      <w:bookmarkStart w:id="8" w:name="_Toc504053445"/>
      <w:bookmarkStart w:id="9" w:name="_Toc535412526"/>
      <w:bookmarkStart w:id="10" w:name="_Toc38130359"/>
      <w:bookmarkStart w:id="11" w:name="_Toc38183912"/>
      <w:r w:rsidRPr="00BB6CE4">
        <w:rPr>
          <w:color w:val="548DD4" w:themeColor="text2" w:themeTint="99"/>
        </w:rPr>
        <w:lastRenderedPageBreak/>
        <w:t>Inhoudstafel</w:t>
      </w:r>
      <w:bookmarkEnd w:id="5"/>
      <w:bookmarkEnd w:id="6"/>
      <w:bookmarkEnd w:id="7"/>
      <w:bookmarkEnd w:id="8"/>
      <w:bookmarkEnd w:id="9"/>
      <w:bookmarkEnd w:id="10"/>
      <w:bookmarkEnd w:id="11"/>
    </w:p>
    <w:p w14:paraId="3A55035F" w14:textId="77777777" w:rsidR="00895649" w:rsidRDefault="00895649" w:rsidP="00895649">
      <w:pPr>
        <w:pStyle w:val="Kop1"/>
      </w:pPr>
    </w:p>
    <w:sdt>
      <w:sdtPr>
        <w:rPr>
          <w:rFonts w:ascii="Arial" w:eastAsiaTheme="minorHAnsi" w:hAnsi="Arial" w:cstheme="minorBidi"/>
          <w:color w:val="auto"/>
          <w:sz w:val="20"/>
          <w:szCs w:val="42"/>
          <w:lang w:val="nl-NL" w:eastAsia="en-US"/>
        </w:rPr>
        <w:id w:val="1915589126"/>
        <w:docPartObj>
          <w:docPartGallery w:val="Table of Contents"/>
          <w:docPartUnique/>
        </w:docPartObj>
      </w:sdtPr>
      <w:sdtEndPr>
        <w:rPr>
          <w:b/>
          <w:bCs/>
        </w:rPr>
      </w:sdtEndPr>
      <w:sdtContent>
        <w:p w14:paraId="213B3565" w14:textId="253338CF" w:rsidR="002B0EAF" w:rsidRDefault="002B0EAF">
          <w:pPr>
            <w:pStyle w:val="Kopvaninhoudsopgave"/>
          </w:pPr>
          <w:r>
            <w:rPr>
              <w:lang w:val="nl-NL"/>
            </w:rPr>
            <w:t>Inhoud</w:t>
          </w:r>
        </w:p>
        <w:p w14:paraId="50DEBFDB" w14:textId="689CFD3C" w:rsidR="002B0EAF" w:rsidRPr="00A63C63" w:rsidRDefault="002B0EAF" w:rsidP="00A63C63">
          <w:pPr>
            <w:pStyle w:val="Inhopg1"/>
            <w:tabs>
              <w:tab w:val="right" w:leader="dot" w:pos="9629"/>
            </w:tabs>
            <w:rPr>
              <w:rFonts w:asciiTheme="minorHAnsi" w:eastAsiaTheme="minorEastAsia" w:hAnsiTheme="minorHAnsi"/>
              <w:noProof/>
              <w:sz w:val="22"/>
              <w:szCs w:val="22"/>
            </w:rPr>
          </w:pPr>
          <w:r w:rsidRPr="00A63C63">
            <w:fldChar w:fldCharType="begin"/>
          </w:r>
          <w:r w:rsidRPr="00A63C63">
            <w:instrText xml:space="preserve"> TOC \o "1-3" \h \z \u </w:instrText>
          </w:r>
          <w:r w:rsidRPr="00A63C63">
            <w:fldChar w:fldCharType="separate"/>
          </w:r>
          <w:hyperlink w:anchor="_Toc38183912" w:history="1">
            <w:r w:rsidRPr="00A63C63">
              <w:rPr>
                <w:rStyle w:val="Hyperlink"/>
                <w:noProof/>
                <w:color w:val="auto"/>
              </w:rPr>
              <w:t>Inhoudstafel</w:t>
            </w:r>
            <w:r w:rsidRPr="00A63C63">
              <w:rPr>
                <w:noProof/>
                <w:webHidden/>
              </w:rPr>
              <w:tab/>
            </w:r>
            <w:r w:rsidRPr="00A63C63">
              <w:rPr>
                <w:noProof/>
                <w:webHidden/>
              </w:rPr>
              <w:fldChar w:fldCharType="begin"/>
            </w:r>
            <w:r w:rsidRPr="00A63C63">
              <w:rPr>
                <w:noProof/>
                <w:webHidden/>
              </w:rPr>
              <w:instrText xml:space="preserve"> PAGEREF _Toc38183912 \h </w:instrText>
            </w:r>
            <w:r w:rsidRPr="00A63C63">
              <w:rPr>
                <w:noProof/>
                <w:webHidden/>
              </w:rPr>
            </w:r>
            <w:r w:rsidRPr="00A63C63">
              <w:rPr>
                <w:noProof/>
                <w:webHidden/>
              </w:rPr>
              <w:fldChar w:fldCharType="separate"/>
            </w:r>
            <w:r w:rsidR="00A63C63" w:rsidRPr="00A63C63">
              <w:rPr>
                <w:noProof/>
                <w:webHidden/>
              </w:rPr>
              <w:t>2</w:t>
            </w:r>
            <w:r w:rsidRPr="00A63C63">
              <w:rPr>
                <w:noProof/>
                <w:webHidden/>
              </w:rPr>
              <w:fldChar w:fldCharType="end"/>
            </w:r>
          </w:hyperlink>
        </w:p>
        <w:p w14:paraId="0C7311FF" w14:textId="5E581018" w:rsidR="002B0EAF" w:rsidRPr="00A63C63" w:rsidRDefault="008E2C50">
          <w:pPr>
            <w:pStyle w:val="Inhopg1"/>
            <w:tabs>
              <w:tab w:val="right" w:leader="dot" w:pos="9629"/>
            </w:tabs>
            <w:rPr>
              <w:rFonts w:asciiTheme="minorHAnsi" w:eastAsiaTheme="minorEastAsia" w:hAnsiTheme="minorHAnsi"/>
              <w:noProof/>
              <w:sz w:val="22"/>
              <w:szCs w:val="22"/>
            </w:rPr>
          </w:pPr>
          <w:hyperlink w:anchor="_Toc38183913" w:history="1">
            <w:r w:rsidR="002B0EAF" w:rsidRPr="00A63C63">
              <w:rPr>
                <w:rStyle w:val="Hyperlink"/>
                <w:noProof/>
                <w:color w:val="auto"/>
              </w:rPr>
              <w:t>Inleiding</w:t>
            </w:r>
            <w:r w:rsidR="002B0EAF" w:rsidRPr="00A63C63">
              <w:rPr>
                <w:noProof/>
                <w:webHidden/>
              </w:rPr>
              <w:tab/>
            </w:r>
            <w:r w:rsidR="002B0EAF" w:rsidRPr="00A63C63">
              <w:rPr>
                <w:noProof/>
                <w:webHidden/>
              </w:rPr>
              <w:fldChar w:fldCharType="begin"/>
            </w:r>
            <w:r w:rsidR="002B0EAF" w:rsidRPr="00A63C63">
              <w:rPr>
                <w:noProof/>
                <w:webHidden/>
              </w:rPr>
              <w:instrText xml:space="preserve"> PAGEREF _Toc38183913 \h </w:instrText>
            </w:r>
            <w:r w:rsidR="002B0EAF" w:rsidRPr="00A63C63">
              <w:rPr>
                <w:noProof/>
                <w:webHidden/>
              </w:rPr>
            </w:r>
            <w:r w:rsidR="002B0EAF" w:rsidRPr="00A63C63">
              <w:rPr>
                <w:noProof/>
                <w:webHidden/>
              </w:rPr>
              <w:fldChar w:fldCharType="separate"/>
            </w:r>
            <w:r w:rsidR="00A63C63" w:rsidRPr="00A63C63">
              <w:rPr>
                <w:noProof/>
                <w:webHidden/>
              </w:rPr>
              <w:t>3</w:t>
            </w:r>
            <w:r w:rsidR="002B0EAF" w:rsidRPr="00A63C63">
              <w:rPr>
                <w:noProof/>
                <w:webHidden/>
              </w:rPr>
              <w:fldChar w:fldCharType="end"/>
            </w:r>
          </w:hyperlink>
        </w:p>
        <w:p w14:paraId="35862A85" w14:textId="6CC7A266" w:rsidR="002B0EAF" w:rsidRPr="00A63C63" w:rsidRDefault="008E2C50">
          <w:pPr>
            <w:pStyle w:val="Inhopg1"/>
            <w:tabs>
              <w:tab w:val="right" w:leader="dot" w:pos="9629"/>
            </w:tabs>
            <w:rPr>
              <w:rFonts w:asciiTheme="minorHAnsi" w:eastAsiaTheme="minorEastAsia" w:hAnsiTheme="minorHAnsi"/>
              <w:noProof/>
              <w:sz w:val="22"/>
              <w:szCs w:val="22"/>
            </w:rPr>
          </w:pPr>
          <w:hyperlink w:anchor="_Toc38183914" w:history="1">
            <w:r w:rsidR="002B0EAF" w:rsidRPr="00A63C63">
              <w:rPr>
                <w:rStyle w:val="Hyperlink"/>
                <w:noProof/>
                <w:color w:val="auto"/>
              </w:rPr>
              <w:t>aanleiding</w:t>
            </w:r>
            <w:r w:rsidR="002B0EAF" w:rsidRPr="00A63C63">
              <w:rPr>
                <w:noProof/>
                <w:webHidden/>
              </w:rPr>
              <w:tab/>
            </w:r>
            <w:r w:rsidR="002B0EAF" w:rsidRPr="00A63C63">
              <w:rPr>
                <w:noProof/>
                <w:webHidden/>
              </w:rPr>
              <w:fldChar w:fldCharType="begin"/>
            </w:r>
            <w:r w:rsidR="002B0EAF" w:rsidRPr="00A63C63">
              <w:rPr>
                <w:noProof/>
                <w:webHidden/>
              </w:rPr>
              <w:instrText xml:space="preserve"> PAGEREF _Toc38183914 \h </w:instrText>
            </w:r>
            <w:r w:rsidR="002B0EAF" w:rsidRPr="00A63C63">
              <w:rPr>
                <w:noProof/>
                <w:webHidden/>
              </w:rPr>
            </w:r>
            <w:r w:rsidR="002B0EAF" w:rsidRPr="00A63C63">
              <w:rPr>
                <w:noProof/>
                <w:webHidden/>
              </w:rPr>
              <w:fldChar w:fldCharType="separate"/>
            </w:r>
            <w:r w:rsidR="00A63C63" w:rsidRPr="00A63C63">
              <w:rPr>
                <w:noProof/>
                <w:webHidden/>
              </w:rPr>
              <w:t>4</w:t>
            </w:r>
            <w:r w:rsidR="002B0EAF" w:rsidRPr="00A63C63">
              <w:rPr>
                <w:noProof/>
                <w:webHidden/>
              </w:rPr>
              <w:fldChar w:fldCharType="end"/>
            </w:r>
          </w:hyperlink>
        </w:p>
        <w:p w14:paraId="771A03B5" w14:textId="4B7DE6EB" w:rsidR="002B0EAF" w:rsidRPr="00A63C63" w:rsidRDefault="008E2C50">
          <w:pPr>
            <w:pStyle w:val="Inhopg1"/>
            <w:tabs>
              <w:tab w:val="right" w:leader="dot" w:pos="9629"/>
            </w:tabs>
            <w:rPr>
              <w:rFonts w:asciiTheme="minorHAnsi" w:eastAsiaTheme="minorEastAsia" w:hAnsiTheme="minorHAnsi"/>
              <w:noProof/>
              <w:sz w:val="22"/>
              <w:szCs w:val="22"/>
            </w:rPr>
          </w:pPr>
          <w:hyperlink w:anchor="_Toc38183915" w:history="1">
            <w:r w:rsidR="002B0EAF" w:rsidRPr="00A63C63">
              <w:rPr>
                <w:rStyle w:val="Hyperlink"/>
                <w:noProof/>
                <w:color w:val="auto"/>
              </w:rPr>
              <w:t>Organisatiebeschrijving</w:t>
            </w:r>
            <w:r w:rsidR="002B0EAF" w:rsidRPr="00A63C63">
              <w:rPr>
                <w:noProof/>
                <w:webHidden/>
              </w:rPr>
              <w:tab/>
            </w:r>
            <w:r w:rsidR="002B0EAF" w:rsidRPr="00A63C63">
              <w:rPr>
                <w:noProof/>
                <w:webHidden/>
              </w:rPr>
              <w:fldChar w:fldCharType="begin"/>
            </w:r>
            <w:r w:rsidR="002B0EAF" w:rsidRPr="00A63C63">
              <w:rPr>
                <w:noProof/>
                <w:webHidden/>
              </w:rPr>
              <w:instrText xml:space="preserve"> PAGEREF _Toc38183915 \h </w:instrText>
            </w:r>
            <w:r w:rsidR="002B0EAF" w:rsidRPr="00A63C63">
              <w:rPr>
                <w:noProof/>
                <w:webHidden/>
              </w:rPr>
            </w:r>
            <w:r w:rsidR="002B0EAF" w:rsidRPr="00A63C63">
              <w:rPr>
                <w:noProof/>
                <w:webHidden/>
              </w:rPr>
              <w:fldChar w:fldCharType="separate"/>
            </w:r>
            <w:r w:rsidR="00A63C63" w:rsidRPr="00A63C63">
              <w:rPr>
                <w:noProof/>
                <w:webHidden/>
              </w:rPr>
              <w:t>5</w:t>
            </w:r>
            <w:r w:rsidR="002B0EAF" w:rsidRPr="00A63C63">
              <w:rPr>
                <w:noProof/>
                <w:webHidden/>
              </w:rPr>
              <w:fldChar w:fldCharType="end"/>
            </w:r>
          </w:hyperlink>
        </w:p>
        <w:p w14:paraId="3C0D3D53" w14:textId="73A6EA88" w:rsidR="002B0EAF" w:rsidRPr="00A63C63" w:rsidRDefault="008E2C50">
          <w:pPr>
            <w:pStyle w:val="Inhopg1"/>
            <w:tabs>
              <w:tab w:val="right" w:leader="dot" w:pos="9629"/>
            </w:tabs>
            <w:rPr>
              <w:rFonts w:asciiTheme="minorHAnsi" w:eastAsiaTheme="minorEastAsia" w:hAnsiTheme="minorHAnsi"/>
              <w:noProof/>
              <w:sz w:val="22"/>
              <w:szCs w:val="22"/>
            </w:rPr>
          </w:pPr>
          <w:hyperlink w:anchor="_Toc38183916" w:history="1">
            <w:r w:rsidR="002B0EAF" w:rsidRPr="00A63C63">
              <w:rPr>
                <w:rStyle w:val="Hyperlink"/>
                <w:noProof/>
                <w:color w:val="auto"/>
              </w:rPr>
              <w:t>Onderzoeksvraag</w:t>
            </w:r>
            <w:r w:rsidR="002B0EAF" w:rsidRPr="00A63C63">
              <w:rPr>
                <w:noProof/>
                <w:webHidden/>
              </w:rPr>
              <w:tab/>
            </w:r>
            <w:r w:rsidR="002B0EAF" w:rsidRPr="00A63C63">
              <w:rPr>
                <w:noProof/>
                <w:webHidden/>
              </w:rPr>
              <w:fldChar w:fldCharType="begin"/>
            </w:r>
            <w:r w:rsidR="002B0EAF" w:rsidRPr="00A63C63">
              <w:rPr>
                <w:noProof/>
                <w:webHidden/>
              </w:rPr>
              <w:instrText xml:space="preserve"> PAGEREF _Toc38183916 \h </w:instrText>
            </w:r>
            <w:r w:rsidR="002B0EAF" w:rsidRPr="00A63C63">
              <w:rPr>
                <w:noProof/>
                <w:webHidden/>
              </w:rPr>
            </w:r>
            <w:r w:rsidR="002B0EAF" w:rsidRPr="00A63C63">
              <w:rPr>
                <w:noProof/>
                <w:webHidden/>
              </w:rPr>
              <w:fldChar w:fldCharType="separate"/>
            </w:r>
            <w:r w:rsidR="00A63C63" w:rsidRPr="00A63C63">
              <w:rPr>
                <w:noProof/>
                <w:webHidden/>
              </w:rPr>
              <w:t>6</w:t>
            </w:r>
            <w:r w:rsidR="002B0EAF" w:rsidRPr="00A63C63">
              <w:rPr>
                <w:noProof/>
                <w:webHidden/>
              </w:rPr>
              <w:fldChar w:fldCharType="end"/>
            </w:r>
          </w:hyperlink>
        </w:p>
        <w:p w14:paraId="62F67BAE" w14:textId="09324CBB" w:rsidR="002B0EAF" w:rsidRPr="00A63C63" w:rsidRDefault="008E2C50">
          <w:pPr>
            <w:pStyle w:val="Inhopg1"/>
            <w:tabs>
              <w:tab w:val="right" w:leader="dot" w:pos="9629"/>
            </w:tabs>
            <w:rPr>
              <w:rFonts w:asciiTheme="minorHAnsi" w:eastAsiaTheme="minorEastAsia" w:hAnsiTheme="minorHAnsi"/>
              <w:noProof/>
              <w:sz w:val="22"/>
              <w:szCs w:val="22"/>
            </w:rPr>
          </w:pPr>
          <w:hyperlink w:anchor="_Toc38183917" w:history="1">
            <w:r w:rsidR="002B0EAF" w:rsidRPr="00A63C63">
              <w:rPr>
                <w:rStyle w:val="Hyperlink"/>
                <w:noProof/>
                <w:color w:val="auto"/>
              </w:rPr>
              <w:t>Randvoorwaarden, afbakening &amp; risicoanalyse</w:t>
            </w:r>
            <w:r w:rsidR="002B0EAF" w:rsidRPr="00A63C63">
              <w:rPr>
                <w:noProof/>
                <w:webHidden/>
              </w:rPr>
              <w:tab/>
            </w:r>
            <w:r w:rsidR="002B0EAF" w:rsidRPr="00A63C63">
              <w:rPr>
                <w:noProof/>
                <w:webHidden/>
              </w:rPr>
              <w:fldChar w:fldCharType="begin"/>
            </w:r>
            <w:r w:rsidR="002B0EAF" w:rsidRPr="00A63C63">
              <w:rPr>
                <w:noProof/>
                <w:webHidden/>
              </w:rPr>
              <w:instrText xml:space="preserve"> PAGEREF _Toc38183917 \h </w:instrText>
            </w:r>
            <w:r w:rsidR="002B0EAF" w:rsidRPr="00A63C63">
              <w:rPr>
                <w:noProof/>
                <w:webHidden/>
              </w:rPr>
            </w:r>
            <w:r w:rsidR="002B0EAF" w:rsidRPr="00A63C63">
              <w:rPr>
                <w:noProof/>
                <w:webHidden/>
              </w:rPr>
              <w:fldChar w:fldCharType="separate"/>
            </w:r>
            <w:r w:rsidR="00A63C63" w:rsidRPr="00A63C63">
              <w:rPr>
                <w:noProof/>
                <w:webHidden/>
              </w:rPr>
              <w:t>7</w:t>
            </w:r>
            <w:r w:rsidR="002B0EAF" w:rsidRPr="00A63C63">
              <w:rPr>
                <w:noProof/>
                <w:webHidden/>
              </w:rPr>
              <w:fldChar w:fldCharType="end"/>
            </w:r>
          </w:hyperlink>
        </w:p>
        <w:p w14:paraId="24F3BCF2" w14:textId="132E0C5D" w:rsidR="002B0EAF" w:rsidRPr="00A63C63" w:rsidRDefault="008E2C50">
          <w:pPr>
            <w:pStyle w:val="Inhopg1"/>
            <w:tabs>
              <w:tab w:val="right" w:leader="dot" w:pos="9629"/>
            </w:tabs>
            <w:rPr>
              <w:rFonts w:asciiTheme="minorHAnsi" w:eastAsiaTheme="minorEastAsia" w:hAnsiTheme="minorHAnsi"/>
              <w:noProof/>
              <w:sz w:val="22"/>
              <w:szCs w:val="22"/>
            </w:rPr>
          </w:pPr>
          <w:hyperlink w:anchor="_Toc38183918" w:history="1">
            <w:r w:rsidR="002B0EAF" w:rsidRPr="00A63C63">
              <w:rPr>
                <w:rStyle w:val="Hyperlink"/>
                <w:noProof/>
                <w:color w:val="auto"/>
              </w:rPr>
              <w:t>Aanpak &amp; tijdsplanning</w:t>
            </w:r>
            <w:r w:rsidR="002B0EAF" w:rsidRPr="00A63C63">
              <w:rPr>
                <w:noProof/>
                <w:webHidden/>
              </w:rPr>
              <w:tab/>
            </w:r>
            <w:r w:rsidR="002B0EAF" w:rsidRPr="00A63C63">
              <w:rPr>
                <w:noProof/>
                <w:webHidden/>
              </w:rPr>
              <w:fldChar w:fldCharType="begin"/>
            </w:r>
            <w:r w:rsidR="002B0EAF" w:rsidRPr="00A63C63">
              <w:rPr>
                <w:noProof/>
                <w:webHidden/>
              </w:rPr>
              <w:instrText xml:space="preserve"> PAGEREF _Toc38183918 \h </w:instrText>
            </w:r>
            <w:r w:rsidR="002B0EAF" w:rsidRPr="00A63C63">
              <w:rPr>
                <w:noProof/>
                <w:webHidden/>
              </w:rPr>
            </w:r>
            <w:r w:rsidR="002B0EAF" w:rsidRPr="00A63C63">
              <w:rPr>
                <w:noProof/>
                <w:webHidden/>
              </w:rPr>
              <w:fldChar w:fldCharType="separate"/>
            </w:r>
            <w:r w:rsidR="00A63C63" w:rsidRPr="00A63C63">
              <w:rPr>
                <w:noProof/>
                <w:webHidden/>
              </w:rPr>
              <w:t>8</w:t>
            </w:r>
            <w:r w:rsidR="002B0EAF" w:rsidRPr="00A63C63">
              <w:rPr>
                <w:noProof/>
                <w:webHidden/>
              </w:rPr>
              <w:fldChar w:fldCharType="end"/>
            </w:r>
          </w:hyperlink>
        </w:p>
        <w:p w14:paraId="777C2267" w14:textId="219D28CE" w:rsidR="002B0EAF" w:rsidRDefault="002B0EAF">
          <w:r w:rsidRPr="00A63C63">
            <w:rPr>
              <w:b/>
              <w:bCs/>
              <w:lang w:val="nl-NL"/>
            </w:rPr>
            <w:fldChar w:fldCharType="end"/>
          </w:r>
        </w:p>
      </w:sdtContent>
    </w:sdt>
    <w:p w14:paraId="19B380F2" w14:textId="77777777" w:rsidR="00895649" w:rsidRPr="002B0EAF" w:rsidRDefault="00895649" w:rsidP="00895649">
      <w:pPr>
        <w:rPr>
          <w:lang w:val="nl-BE"/>
        </w:rPr>
      </w:pPr>
    </w:p>
    <w:p w14:paraId="2AAAAE52" w14:textId="47B3085F" w:rsidR="00A66C6E" w:rsidRPr="002B0EAF" w:rsidRDefault="00C94851" w:rsidP="00895649">
      <w:pPr>
        <w:rPr>
          <w:lang w:val="nl-BE"/>
        </w:rPr>
      </w:pPr>
      <w:r w:rsidRPr="002B0EAF">
        <w:rPr>
          <w:lang w:val="nl-BE"/>
        </w:rPr>
        <w:br w:type="page"/>
      </w:r>
    </w:p>
    <w:p w14:paraId="2959D745" w14:textId="6438387F" w:rsidR="001A2E71" w:rsidRDefault="008A4974" w:rsidP="00865EEA">
      <w:pPr>
        <w:pStyle w:val="Kop1"/>
        <w:jc w:val="left"/>
        <w:rPr>
          <w:color w:val="548DD4" w:themeColor="text2" w:themeTint="99"/>
        </w:rPr>
      </w:pPr>
      <w:bookmarkStart w:id="12" w:name="_Toc38183913"/>
      <w:r>
        <w:rPr>
          <w:color w:val="548DD4" w:themeColor="text2" w:themeTint="99"/>
        </w:rPr>
        <w:lastRenderedPageBreak/>
        <w:t>Inleiding</w:t>
      </w:r>
      <w:bookmarkEnd w:id="12"/>
    </w:p>
    <w:p w14:paraId="5BDC565F" w14:textId="77777777" w:rsidR="00701162" w:rsidRPr="00701162" w:rsidRDefault="00701162" w:rsidP="00701162">
      <w:pPr>
        <w:pStyle w:val="Kop2"/>
      </w:pPr>
    </w:p>
    <w:p w14:paraId="6307123A" w14:textId="3094DC49" w:rsidR="008C4A73" w:rsidRDefault="008C4A73" w:rsidP="009E665D">
      <w:pPr>
        <w:spacing w:after="200" w:line="276" w:lineRule="auto"/>
        <w:rPr>
          <w:lang w:val="nl-BE"/>
        </w:rPr>
      </w:pPr>
      <w:r>
        <w:rPr>
          <w:lang w:val="nl-BE"/>
        </w:rPr>
        <w:t>In dit document vind</w:t>
      </w:r>
      <w:ins w:id="13" w:author="Kristine Mangelschots" w:date="2020-04-20T09:05:00Z">
        <w:r w:rsidR="001806DF">
          <w:rPr>
            <w:lang w:val="nl-BE"/>
          </w:rPr>
          <w:t>t</w:t>
        </w:r>
      </w:ins>
      <w:r>
        <w:rPr>
          <w:lang w:val="nl-BE"/>
        </w:rPr>
        <w:t xml:space="preserve"> u</w:t>
      </w:r>
      <w:r w:rsidR="008A732C">
        <w:rPr>
          <w:lang w:val="nl-BE"/>
        </w:rPr>
        <w:t xml:space="preserve"> het plan van aanpak van mijn stage bij </w:t>
      </w:r>
      <w:proofErr w:type="spellStart"/>
      <w:r w:rsidR="008A732C">
        <w:rPr>
          <w:lang w:val="nl-BE"/>
        </w:rPr>
        <w:t>E.care</w:t>
      </w:r>
      <w:proofErr w:type="spellEnd"/>
      <w:r>
        <w:rPr>
          <w:lang w:val="nl-BE"/>
        </w:rPr>
        <w:t xml:space="preserve">. </w:t>
      </w:r>
      <w:proofErr w:type="spellStart"/>
      <w:r>
        <w:rPr>
          <w:lang w:val="nl-BE"/>
        </w:rPr>
        <w:t>Ecare</w:t>
      </w:r>
      <w:proofErr w:type="spellEnd"/>
      <w:r w:rsidRPr="00760DF9">
        <w:rPr>
          <w:lang w:val="nl-BE"/>
        </w:rPr>
        <w:t xml:space="preserve"> creëert, verkoopt en implementeert </w:t>
      </w:r>
      <w:proofErr w:type="spellStart"/>
      <w:r w:rsidRPr="00760DF9">
        <w:rPr>
          <w:lang w:val="nl-BE"/>
        </w:rPr>
        <w:t>E.care</w:t>
      </w:r>
      <w:proofErr w:type="spellEnd"/>
      <w:r w:rsidRPr="00760DF9">
        <w:rPr>
          <w:lang w:val="nl-BE"/>
        </w:rPr>
        <w:t xml:space="preserve"> software die het medisch zorgproces in ziekenhuizen ondersteunt</w:t>
      </w:r>
      <w:del w:id="14" w:author="Kristine Mangelschots" w:date="2020-04-20T09:05:00Z">
        <w:r w:rsidRPr="00760DF9" w:rsidDel="001806DF">
          <w:rPr>
            <w:lang w:val="nl-BE"/>
          </w:rPr>
          <w:delText>,</w:delText>
        </w:r>
        <w:r w:rsidDel="001806DF">
          <w:rPr>
            <w:lang w:val="nl-BE"/>
          </w:rPr>
          <w:delText xml:space="preserve"> </w:delText>
        </w:r>
      </w:del>
      <w:ins w:id="15" w:author="Kristine Mangelschots" w:date="2020-04-20T09:05:00Z">
        <w:r w:rsidR="001806DF">
          <w:rPr>
            <w:lang w:val="nl-BE"/>
          </w:rPr>
          <w:t xml:space="preserve">. </w:t>
        </w:r>
      </w:ins>
      <w:commentRangeStart w:id="16"/>
      <w:r>
        <w:rPr>
          <w:lang w:val="nl-BE"/>
        </w:rPr>
        <w:t>De</w:t>
      </w:r>
      <w:commentRangeEnd w:id="16"/>
      <w:r w:rsidR="001806DF">
        <w:rPr>
          <w:rStyle w:val="Verwijzingopmerking"/>
        </w:rPr>
        <w:commentReference w:id="16"/>
      </w:r>
      <w:r>
        <w:rPr>
          <w:lang w:val="nl-BE"/>
        </w:rPr>
        <w:t xml:space="preserve"> aanleiding naar het opnieuw ontwerpen van de software is dat er in de huidige applicatie lange wach</w:t>
      </w:r>
      <w:ins w:id="17" w:author="Kristine Mangelschots" w:date="2020-04-20T09:06:00Z">
        <w:r w:rsidR="001806DF">
          <w:rPr>
            <w:lang w:val="nl-BE"/>
          </w:rPr>
          <w:t>t</w:t>
        </w:r>
      </w:ins>
      <w:r>
        <w:rPr>
          <w:lang w:val="nl-BE"/>
        </w:rPr>
        <w:t>tijden zijn en de look en feel is oud en druk. Dit zou beter en moderner moeten.</w:t>
      </w:r>
    </w:p>
    <w:p w14:paraId="773608EA" w14:textId="60770B40" w:rsidR="008C4A73" w:rsidRDefault="008C4A73" w:rsidP="009E665D">
      <w:pPr>
        <w:spacing w:after="200" w:line="276" w:lineRule="auto"/>
        <w:rPr>
          <w:lang w:val="nl-BE"/>
        </w:rPr>
      </w:pPr>
      <w:r>
        <w:rPr>
          <w:lang w:val="nl-BE"/>
        </w:rPr>
        <w:t>De onderzoeksvraag en het einddoel van de stage komt aan bod, ik zal ook de risico</w:t>
      </w:r>
      <w:ins w:id="18" w:author="Kristine Mangelschots" w:date="2020-04-20T09:06:00Z">
        <w:r w:rsidR="001806DF">
          <w:rPr>
            <w:lang w:val="nl-BE"/>
          </w:rPr>
          <w:t>’</w:t>
        </w:r>
      </w:ins>
      <w:r>
        <w:rPr>
          <w:lang w:val="nl-BE"/>
        </w:rPr>
        <w:t>s, voorwaarden waarmee er rekening moet worden gehouden aanhalen.</w:t>
      </w:r>
    </w:p>
    <w:p w14:paraId="257F8930" w14:textId="74DC9E05" w:rsidR="00A008A3" w:rsidRDefault="008C4A73" w:rsidP="009E665D">
      <w:pPr>
        <w:spacing w:after="200" w:line="276" w:lineRule="auto"/>
        <w:rPr>
          <w:b/>
          <w:caps/>
          <w:noProof/>
          <w:color w:val="F04C25"/>
          <w:spacing w:val="10"/>
          <w:sz w:val="40"/>
          <w:szCs w:val="40"/>
          <w:lang w:val="nl-BE"/>
        </w:rPr>
      </w:pPr>
      <w:r>
        <w:rPr>
          <w:lang w:val="nl-BE"/>
        </w:rPr>
        <w:t>Tot slot ga ik u in dit document meer vertellen over de aanpak/ manier van werken en de tijdsindeling.</w:t>
      </w:r>
      <w:r w:rsidR="00A008A3" w:rsidRPr="00A008A3">
        <w:rPr>
          <w:lang w:val="nl-BE"/>
        </w:rPr>
        <w:br w:type="page"/>
      </w:r>
    </w:p>
    <w:p w14:paraId="1205AC1E" w14:textId="75915B2E" w:rsidR="0063630B" w:rsidRDefault="008A4974" w:rsidP="008A732C">
      <w:pPr>
        <w:pStyle w:val="Kop1"/>
        <w:jc w:val="left"/>
        <w:rPr>
          <w:color w:val="548DD4" w:themeColor="text2" w:themeTint="99"/>
        </w:rPr>
      </w:pPr>
      <w:bookmarkStart w:id="19" w:name="_Toc38183914"/>
      <w:r>
        <w:rPr>
          <w:color w:val="548DD4" w:themeColor="text2" w:themeTint="99"/>
        </w:rPr>
        <w:lastRenderedPageBreak/>
        <w:t>aanleiding</w:t>
      </w:r>
      <w:bookmarkEnd w:id="19"/>
    </w:p>
    <w:p w14:paraId="6463EA65" w14:textId="77777777" w:rsidR="008A732C" w:rsidRPr="008A732C" w:rsidRDefault="008A732C" w:rsidP="008A732C">
      <w:pPr>
        <w:pStyle w:val="Kop2"/>
      </w:pPr>
    </w:p>
    <w:p w14:paraId="27C36FB9" w14:textId="30649A0C" w:rsidR="0063630B" w:rsidRDefault="008301E8" w:rsidP="0063630B">
      <w:pPr>
        <w:rPr>
          <w:lang w:val="nl-BE"/>
        </w:rPr>
      </w:pPr>
      <w:r>
        <w:rPr>
          <w:lang w:val="nl-BE"/>
        </w:rPr>
        <w:t xml:space="preserve">Het probleem met de huidige </w:t>
      </w:r>
      <w:proofErr w:type="spellStart"/>
      <w:r>
        <w:rPr>
          <w:lang w:val="nl-BE"/>
        </w:rPr>
        <w:t>E.care</w:t>
      </w:r>
      <w:proofErr w:type="spellEnd"/>
      <w:r>
        <w:rPr>
          <w:lang w:val="nl-BE"/>
        </w:rPr>
        <w:t xml:space="preserve"> </w:t>
      </w:r>
      <w:ins w:id="20" w:author="Kristine Mangelschots" w:date="2020-04-20T09:09:00Z">
        <w:r w:rsidR="001806DF">
          <w:rPr>
            <w:lang w:val="nl-BE"/>
          </w:rPr>
          <w:t xml:space="preserve">applicatie </w:t>
        </w:r>
      </w:ins>
      <w:r>
        <w:rPr>
          <w:lang w:val="nl-BE"/>
        </w:rPr>
        <w:t xml:space="preserve">was dat </w:t>
      </w:r>
      <w:del w:id="21" w:author="Kristine Mangelschots" w:date="2020-04-20T09:09:00Z">
        <w:r w:rsidDel="001806DF">
          <w:rPr>
            <w:lang w:val="nl-BE"/>
          </w:rPr>
          <w:delText>de applicatie</w:delText>
        </w:r>
      </w:del>
      <w:ins w:id="22" w:author="Kristine Mangelschots" w:date="2020-04-20T09:09:00Z">
        <w:r w:rsidR="001806DF">
          <w:rPr>
            <w:lang w:val="nl-BE"/>
          </w:rPr>
          <w:t xml:space="preserve">deze </w:t>
        </w:r>
      </w:ins>
      <w:r>
        <w:rPr>
          <w:lang w:val="nl-BE"/>
        </w:rPr>
        <w:t xml:space="preserve"> niet performant is. Bij het opstarten van de applicatie word</w:t>
      </w:r>
      <w:ins w:id="23" w:author="Kristine Mangelschots" w:date="2020-04-20T09:09:00Z">
        <w:r w:rsidR="001806DF">
          <w:rPr>
            <w:lang w:val="nl-BE"/>
          </w:rPr>
          <w:t>t</w:t>
        </w:r>
      </w:ins>
      <w:r>
        <w:rPr>
          <w:lang w:val="nl-BE"/>
        </w:rPr>
        <w:t xml:space="preserve"> al de data die men nodig heeft doorheen de applicatie geladen. Dit zorg</w:t>
      </w:r>
      <w:ins w:id="24" w:author="Kristine Mangelschots" w:date="2020-04-20T09:09:00Z">
        <w:r w:rsidR="001806DF">
          <w:rPr>
            <w:lang w:val="nl-BE"/>
          </w:rPr>
          <w:t>t</w:t>
        </w:r>
      </w:ins>
      <w:r>
        <w:rPr>
          <w:lang w:val="nl-BE"/>
        </w:rPr>
        <w:t xml:space="preserve"> voor lange opstarttijden. Dit gaan we aanpassen door ervoor te zorgen dat de data pas word</w:t>
      </w:r>
      <w:ins w:id="25" w:author="Kristine Mangelschots" w:date="2020-04-20T09:09:00Z">
        <w:r w:rsidR="001806DF">
          <w:rPr>
            <w:lang w:val="nl-BE"/>
          </w:rPr>
          <w:t>t</w:t>
        </w:r>
      </w:ins>
      <w:r>
        <w:rPr>
          <w:lang w:val="nl-BE"/>
        </w:rPr>
        <w:t xml:space="preserve"> opgehaald wanneer we deze nodig hebben. </w:t>
      </w:r>
    </w:p>
    <w:p w14:paraId="19DB9EAF" w14:textId="19636DCD" w:rsidR="008301E8" w:rsidRDefault="008301E8" w:rsidP="0063630B">
      <w:pPr>
        <w:rPr>
          <w:lang w:val="nl-BE"/>
        </w:rPr>
      </w:pPr>
    </w:p>
    <w:p w14:paraId="16781D3A" w14:textId="4224E2F7" w:rsidR="008301E8" w:rsidRDefault="008301E8" w:rsidP="0063630B">
      <w:pPr>
        <w:rPr>
          <w:lang w:val="nl-BE"/>
        </w:rPr>
      </w:pPr>
      <w:r>
        <w:rPr>
          <w:lang w:val="nl-BE"/>
        </w:rPr>
        <w:t xml:space="preserve">We gaan de data </w:t>
      </w:r>
      <w:proofErr w:type="spellStart"/>
      <w:r>
        <w:rPr>
          <w:lang w:val="nl-BE"/>
        </w:rPr>
        <w:t>async</w:t>
      </w:r>
      <w:proofErr w:type="spellEnd"/>
      <w:r>
        <w:rPr>
          <w:lang w:val="nl-BE"/>
        </w:rPr>
        <w:t xml:space="preserve"> ophalen</w:t>
      </w:r>
      <w:ins w:id="26" w:author="Kristine Mangelschots" w:date="2020-04-20T09:09:00Z">
        <w:r w:rsidR="001806DF">
          <w:rPr>
            <w:lang w:val="nl-BE"/>
          </w:rPr>
          <w:t>,</w:t>
        </w:r>
      </w:ins>
      <w:r>
        <w:rPr>
          <w:lang w:val="nl-BE"/>
        </w:rPr>
        <w:t xml:space="preserve"> dit wil zeggen dat we meerdere delen van de data kunnen ophalen binnen dezelfde wach</w:t>
      </w:r>
      <w:ins w:id="27" w:author="Kristine Mangelschots" w:date="2020-04-20T09:10:00Z">
        <w:r w:rsidR="001806DF">
          <w:rPr>
            <w:lang w:val="nl-BE"/>
          </w:rPr>
          <w:t>t</w:t>
        </w:r>
      </w:ins>
      <w:r>
        <w:rPr>
          <w:lang w:val="nl-BE"/>
        </w:rPr>
        <w:t>tijd omdat de stukken code om de data op te halen gelijk worden uitgevoerd.</w:t>
      </w:r>
    </w:p>
    <w:p w14:paraId="176BE7C8" w14:textId="21A7A5D2" w:rsidR="008301E8" w:rsidRDefault="008301E8" w:rsidP="0063630B">
      <w:pPr>
        <w:rPr>
          <w:lang w:val="nl-BE"/>
        </w:rPr>
      </w:pPr>
    </w:p>
    <w:p w14:paraId="37912BAD" w14:textId="7BE72229" w:rsidR="008301E8" w:rsidRDefault="008301E8" w:rsidP="0063630B">
      <w:pPr>
        <w:rPr>
          <w:lang w:val="nl-BE"/>
        </w:rPr>
      </w:pPr>
      <w:r>
        <w:rPr>
          <w:lang w:val="nl-BE"/>
        </w:rPr>
        <w:t xml:space="preserve">Een ander probleem is dat de look en feel van </w:t>
      </w:r>
      <w:ins w:id="28" w:author="Kristine Mangelschots" w:date="2020-04-20T09:10:00Z">
        <w:r w:rsidR="001806DF">
          <w:rPr>
            <w:lang w:val="nl-BE"/>
          </w:rPr>
          <w:t xml:space="preserve">de </w:t>
        </w:r>
      </w:ins>
      <w:proofErr w:type="spellStart"/>
      <w:r>
        <w:rPr>
          <w:lang w:val="nl-BE"/>
        </w:rPr>
        <w:t>E.care</w:t>
      </w:r>
      <w:proofErr w:type="spellEnd"/>
      <w:r>
        <w:rPr>
          <w:lang w:val="nl-BE"/>
        </w:rPr>
        <w:t xml:space="preserve"> </w:t>
      </w:r>
      <w:ins w:id="29" w:author="Kristine Mangelschots" w:date="2020-04-20T09:10:00Z">
        <w:r w:rsidR="001806DF">
          <w:rPr>
            <w:lang w:val="nl-BE"/>
          </w:rPr>
          <w:t xml:space="preserve">applicatie </w:t>
        </w:r>
      </w:ins>
      <w:r>
        <w:rPr>
          <w:lang w:val="nl-BE"/>
        </w:rPr>
        <w:t>zeer oud is</w:t>
      </w:r>
      <w:ins w:id="30" w:author="Kristine Mangelschots" w:date="2020-04-20T09:10:00Z">
        <w:r w:rsidR="001806DF">
          <w:rPr>
            <w:lang w:val="nl-BE"/>
          </w:rPr>
          <w:t>,</w:t>
        </w:r>
      </w:ins>
      <w:r>
        <w:rPr>
          <w:lang w:val="nl-BE"/>
        </w:rPr>
        <w:t xml:space="preserve"> </w:t>
      </w:r>
      <w:del w:id="31" w:author="Kristine Mangelschots" w:date="2020-04-20T09:10:00Z">
        <w:r w:rsidDel="001806DF">
          <w:rPr>
            <w:lang w:val="nl-BE"/>
          </w:rPr>
          <w:delText>dus de</w:delText>
        </w:r>
      </w:del>
      <w:ins w:id="32" w:author="Kristine Mangelschots" w:date="2020-04-20T09:10:00Z">
        <w:r w:rsidR="001806DF">
          <w:rPr>
            <w:lang w:val="nl-BE"/>
          </w:rPr>
          <w:t xml:space="preserve">een </w:t>
        </w:r>
      </w:ins>
      <w:r>
        <w:rPr>
          <w:lang w:val="nl-BE"/>
        </w:rPr>
        <w:t xml:space="preserve"> nieuwe </w:t>
      </w:r>
      <w:del w:id="33" w:author="Kristine Mangelschots" w:date="2020-04-20T09:10:00Z">
        <w:r w:rsidDel="001806DF">
          <w:rPr>
            <w:lang w:val="nl-BE"/>
          </w:rPr>
          <w:delText xml:space="preserve">ui </w:delText>
        </w:r>
      </w:del>
      <w:ins w:id="34" w:author="Kristine Mangelschots" w:date="2020-04-20T09:10:00Z">
        <w:r w:rsidR="001806DF">
          <w:rPr>
            <w:lang w:val="nl-BE"/>
          </w:rPr>
          <w:t xml:space="preserve">UI </w:t>
        </w:r>
      </w:ins>
      <w:r>
        <w:rPr>
          <w:lang w:val="nl-BE"/>
        </w:rPr>
        <w:t xml:space="preserve">moet er </w:t>
      </w:r>
      <w:ins w:id="35" w:author="Kristine Mangelschots" w:date="2020-04-20T09:10:00Z">
        <w:r w:rsidR="001806DF">
          <w:rPr>
            <w:lang w:val="nl-BE"/>
          </w:rPr>
          <w:t xml:space="preserve">voor zorgen dat </w:t>
        </w:r>
      </w:ins>
      <w:ins w:id="36" w:author="Kristine Mangelschots" w:date="2020-04-20T09:11:00Z">
        <w:r w:rsidR="001806DF">
          <w:rPr>
            <w:lang w:val="nl-BE"/>
          </w:rPr>
          <w:t xml:space="preserve">de applicatie er </w:t>
        </w:r>
      </w:ins>
      <w:r>
        <w:rPr>
          <w:lang w:val="nl-BE"/>
        </w:rPr>
        <w:t xml:space="preserve">modern en fris </w:t>
      </w:r>
      <w:ins w:id="37" w:author="Kristine Mangelschots" w:date="2020-04-20T09:11:00Z">
        <w:r w:rsidR="001806DF">
          <w:rPr>
            <w:lang w:val="nl-BE"/>
          </w:rPr>
          <w:t xml:space="preserve">gaat </w:t>
        </w:r>
      </w:ins>
      <w:r>
        <w:rPr>
          <w:lang w:val="nl-BE"/>
        </w:rPr>
        <w:t>uitzien.</w:t>
      </w:r>
    </w:p>
    <w:p w14:paraId="4CECDB1B" w14:textId="41FFE951" w:rsidR="0063630B" w:rsidRDefault="0063630B" w:rsidP="0063630B">
      <w:pPr>
        <w:rPr>
          <w:lang w:val="nl-BE"/>
        </w:rPr>
      </w:pPr>
    </w:p>
    <w:p w14:paraId="11A6AC4F" w14:textId="66320BEF" w:rsidR="008301E8" w:rsidRDefault="008301E8" w:rsidP="0063630B">
      <w:pPr>
        <w:rPr>
          <w:lang w:val="nl-BE"/>
        </w:rPr>
      </w:pPr>
      <w:commentRangeStart w:id="38"/>
      <w:r>
        <w:rPr>
          <w:lang w:val="nl-BE"/>
        </w:rPr>
        <w:t xml:space="preserve">Het probleem is ontstaan door </w:t>
      </w:r>
      <w:commentRangeStart w:id="39"/>
      <w:proofErr w:type="spellStart"/>
      <w:r>
        <w:rPr>
          <w:lang w:val="nl-BE"/>
        </w:rPr>
        <w:t>E.care</w:t>
      </w:r>
      <w:proofErr w:type="spellEnd"/>
      <w:r>
        <w:rPr>
          <w:lang w:val="nl-BE"/>
        </w:rPr>
        <w:t xml:space="preserve"> </w:t>
      </w:r>
      <w:commentRangeEnd w:id="39"/>
      <w:r w:rsidR="001806DF">
        <w:rPr>
          <w:rStyle w:val="Verwijzingopmerking"/>
        </w:rPr>
        <w:commentReference w:id="39"/>
      </w:r>
      <w:r>
        <w:rPr>
          <w:lang w:val="nl-BE"/>
        </w:rPr>
        <w:t>op deze manier op de bouwen maar door de nieuwe technologieën kan dit nu op een veel betere manier.</w:t>
      </w:r>
      <w:commentRangeEnd w:id="38"/>
      <w:r w:rsidR="001806DF">
        <w:rPr>
          <w:rStyle w:val="Verwijzingopmerking"/>
        </w:rPr>
        <w:commentReference w:id="38"/>
      </w:r>
    </w:p>
    <w:p w14:paraId="2900CA99" w14:textId="1E6907A1" w:rsidR="008301E8" w:rsidRDefault="008301E8" w:rsidP="0063630B">
      <w:pPr>
        <w:rPr>
          <w:lang w:val="nl-BE"/>
        </w:rPr>
      </w:pPr>
    </w:p>
    <w:p w14:paraId="3E56803C" w14:textId="54551AE0" w:rsidR="008301E8" w:rsidRDefault="008301E8" w:rsidP="0063630B">
      <w:pPr>
        <w:rPr>
          <w:lang w:val="nl-BE"/>
        </w:rPr>
      </w:pPr>
      <w:r>
        <w:rPr>
          <w:lang w:val="nl-BE"/>
        </w:rPr>
        <w:t>De betrokkenen</w:t>
      </w:r>
      <w:ins w:id="40" w:author="Kristine Mangelschots" w:date="2020-04-20T09:12:00Z">
        <w:r w:rsidR="001806DF">
          <w:rPr>
            <w:lang w:val="nl-BE"/>
          </w:rPr>
          <w:t xml:space="preserve"> ???</w:t>
        </w:r>
      </w:ins>
    </w:p>
    <w:p w14:paraId="1B721008" w14:textId="01DDB82F" w:rsidR="0063630B" w:rsidRDefault="0063630B" w:rsidP="0063630B">
      <w:pPr>
        <w:rPr>
          <w:lang w:val="nl-BE"/>
        </w:rPr>
      </w:pPr>
    </w:p>
    <w:p w14:paraId="31EF9C2C" w14:textId="50470732" w:rsidR="0063630B" w:rsidRDefault="0063630B" w:rsidP="0063630B">
      <w:pPr>
        <w:rPr>
          <w:lang w:val="nl-BE"/>
        </w:rPr>
      </w:pPr>
    </w:p>
    <w:p w14:paraId="4FEBF762" w14:textId="2A7E4BDC" w:rsidR="0063630B" w:rsidRDefault="0063630B" w:rsidP="0063630B">
      <w:pPr>
        <w:rPr>
          <w:lang w:val="nl-BE"/>
        </w:rPr>
      </w:pPr>
    </w:p>
    <w:p w14:paraId="4A3107EB" w14:textId="5609A9C5" w:rsidR="0063630B" w:rsidRDefault="0063630B" w:rsidP="0063630B">
      <w:pPr>
        <w:rPr>
          <w:lang w:val="nl-BE"/>
        </w:rPr>
      </w:pPr>
    </w:p>
    <w:p w14:paraId="4BC2DDE1" w14:textId="0DC6EF7C" w:rsidR="0063630B" w:rsidRDefault="0063630B" w:rsidP="0063630B">
      <w:pPr>
        <w:rPr>
          <w:lang w:val="nl-BE"/>
        </w:rPr>
      </w:pPr>
    </w:p>
    <w:p w14:paraId="23DE2D5C" w14:textId="1D7ED693" w:rsidR="0063630B" w:rsidRDefault="0063630B" w:rsidP="0063630B">
      <w:pPr>
        <w:rPr>
          <w:lang w:val="nl-BE"/>
        </w:rPr>
      </w:pPr>
    </w:p>
    <w:p w14:paraId="25FA8911" w14:textId="1769057B" w:rsidR="0063630B" w:rsidRDefault="0063630B" w:rsidP="0063630B">
      <w:pPr>
        <w:rPr>
          <w:lang w:val="nl-BE"/>
        </w:rPr>
      </w:pPr>
    </w:p>
    <w:p w14:paraId="3303EAEB" w14:textId="38580BCB" w:rsidR="0063630B" w:rsidRDefault="0063630B" w:rsidP="0063630B">
      <w:pPr>
        <w:rPr>
          <w:lang w:val="nl-BE"/>
        </w:rPr>
      </w:pPr>
    </w:p>
    <w:p w14:paraId="24C93D18" w14:textId="57398D18" w:rsidR="0063630B" w:rsidRDefault="0063630B" w:rsidP="0063630B">
      <w:pPr>
        <w:rPr>
          <w:lang w:val="nl-BE"/>
        </w:rPr>
      </w:pPr>
    </w:p>
    <w:p w14:paraId="55E6C794" w14:textId="11836E42" w:rsidR="0063630B" w:rsidRDefault="0063630B" w:rsidP="0063630B">
      <w:pPr>
        <w:rPr>
          <w:lang w:val="nl-BE"/>
        </w:rPr>
      </w:pPr>
    </w:p>
    <w:p w14:paraId="7A298642" w14:textId="2610793B" w:rsidR="0063630B" w:rsidRDefault="0063630B" w:rsidP="0063630B">
      <w:pPr>
        <w:rPr>
          <w:lang w:val="nl-BE"/>
        </w:rPr>
      </w:pPr>
    </w:p>
    <w:p w14:paraId="61078B99" w14:textId="79834B23" w:rsidR="0063630B" w:rsidRDefault="0063630B" w:rsidP="0063630B">
      <w:pPr>
        <w:rPr>
          <w:lang w:val="nl-BE"/>
        </w:rPr>
      </w:pPr>
    </w:p>
    <w:p w14:paraId="4A9225D3" w14:textId="2F0BDF3F" w:rsidR="009E665D" w:rsidRDefault="009E665D" w:rsidP="0063630B">
      <w:pPr>
        <w:rPr>
          <w:lang w:val="nl-BE"/>
        </w:rPr>
      </w:pPr>
    </w:p>
    <w:p w14:paraId="7580458E" w14:textId="77777777" w:rsidR="009E665D" w:rsidRDefault="009E665D" w:rsidP="0063630B">
      <w:pPr>
        <w:rPr>
          <w:lang w:val="nl-BE"/>
        </w:rPr>
      </w:pPr>
    </w:p>
    <w:p w14:paraId="17B21954" w14:textId="26827BC4" w:rsidR="0063630B" w:rsidRDefault="0063630B" w:rsidP="0063630B">
      <w:pPr>
        <w:rPr>
          <w:lang w:val="nl-BE"/>
        </w:rPr>
      </w:pPr>
    </w:p>
    <w:p w14:paraId="76D2D648" w14:textId="11737E52" w:rsidR="0063630B" w:rsidRDefault="0063630B" w:rsidP="0063630B">
      <w:pPr>
        <w:rPr>
          <w:lang w:val="nl-BE"/>
        </w:rPr>
      </w:pPr>
    </w:p>
    <w:p w14:paraId="16C1D480" w14:textId="2501FBA2" w:rsidR="0063630B" w:rsidRDefault="0063630B" w:rsidP="0063630B">
      <w:pPr>
        <w:rPr>
          <w:lang w:val="nl-BE"/>
        </w:rPr>
      </w:pPr>
    </w:p>
    <w:p w14:paraId="581F341E" w14:textId="401F3A91" w:rsidR="0063630B" w:rsidRDefault="0063630B" w:rsidP="0063630B">
      <w:pPr>
        <w:rPr>
          <w:lang w:val="nl-BE"/>
        </w:rPr>
      </w:pPr>
    </w:p>
    <w:p w14:paraId="09169416" w14:textId="423BC770" w:rsidR="0063630B" w:rsidRDefault="0063630B" w:rsidP="0063630B">
      <w:pPr>
        <w:rPr>
          <w:lang w:val="nl-BE"/>
        </w:rPr>
      </w:pPr>
    </w:p>
    <w:p w14:paraId="0A5EFD6A" w14:textId="792C8A4B" w:rsidR="0063630B" w:rsidRDefault="0063630B" w:rsidP="0063630B">
      <w:pPr>
        <w:rPr>
          <w:lang w:val="nl-BE"/>
        </w:rPr>
      </w:pPr>
    </w:p>
    <w:p w14:paraId="3CC267B1" w14:textId="0910C24D" w:rsidR="0063630B" w:rsidRDefault="0063630B" w:rsidP="0063630B">
      <w:pPr>
        <w:rPr>
          <w:lang w:val="nl-BE"/>
        </w:rPr>
      </w:pPr>
    </w:p>
    <w:p w14:paraId="62FAC502" w14:textId="4964D10A" w:rsidR="0063630B" w:rsidRDefault="0063630B" w:rsidP="0063630B">
      <w:pPr>
        <w:rPr>
          <w:lang w:val="nl-BE"/>
        </w:rPr>
      </w:pPr>
    </w:p>
    <w:p w14:paraId="3BB45B61" w14:textId="11225D8D" w:rsidR="0063630B" w:rsidRDefault="0063630B" w:rsidP="0063630B">
      <w:pPr>
        <w:rPr>
          <w:lang w:val="nl-BE"/>
        </w:rPr>
      </w:pPr>
    </w:p>
    <w:p w14:paraId="6E6B9E5F" w14:textId="31A78C89" w:rsidR="0063630B" w:rsidRDefault="0063630B" w:rsidP="0063630B">
      <w:pPr>
        <w:rPr>
          <w:lang w:val="nl-BE"/>
        </w:rPr>
      </w:pPr>
    </w:p>
    <w:p w14:paraId="03C73E83" w14:textId="0DB5D9CC" w:rsidR="0063630B" w:rsidRDefault="0063630B" w:rsidP="0063630B">
      <w:pPr>
        <w:rPr>
          <w:lang w:val="nl-BE"/>
        </w:rPr>
      </w:pPr>
    </w:p>
    <w:p w14:paraId="14710F0D" w14:textId="505B1214" w:rsidR="0063630B" w:rsidRDefault="0063630B" w:rsidP="0063630B">
      <w:pPr>
        <w:rPr>
          <w:lang w:val="nl-BE"/>
        </w:rPr>
      </w:pPr>
    </w:p>
    <w:p w14:paraId="50D1777C" w14:textId="0EE1B14F" w:rsidR="0063630B" w:rsidRDefault="0063630B" w:rsidP="0063630B">
      <w:pPr>
        <w:rPr>
          <w:lang w:val="nl-BE"/>
        </w:rPr>
      </w:pPr>
    </w:p>
    <w:p w14:paraId="035BCE56" w14:textId="74077A47" w:rsidR="0063630B" w:rsidRDefault="0063630B" w:rsidP="0063630B">
      <w:pPr>
        <w:rPr>
          <w:lang w:val="nl-BE"/>
        </w:rPr>
      </w:pPr>
    </w:p>
    <w:p w14:paraId="5DEAE91B" w14:textId="17FD9FA1" w:rsidR="0063630B" w:rsidRDefault="0063630B" w:rsidP="0063630B">
      <w:pPr>
        <w:rPr>
          <w:lang w:val="nl-BE"/>
        </w:rPr>
      </w:pPr>
    </w:p>
    <w:p w14:paraId="77E1AFC3" w14:textId="2820C899" w:rsidR="0063630B" w:rsidRDefault="0063630B" w:rsidP="0063630B">
      <w:pPr>
        <w:rPr>
          <w:lang w:val="nl-BE"/>
        </w:rPr>
      </w:pPr>
    </w:p>
    <w:p w14:paraId="0CBC59B2" w14:textId="30C9B969" w:rsidR="0063630B" w:rsidRDefault="0063630B" w:rsidP="0063630B">
      <w:pPr>
        <w:rPr>
          <w:lang w:val="nl-BE"/>
        </w:rPr>
      </w:pPr>
    </w:p>
    <w:p w14:paraId="45DAD061" w14:textId="7678EDE7" w:rsidR="0063630B" w:rsidRDefault="0063630B" w:rsidP="0063630B">
      <w:pPr>
        <w:rPr>
          <w:lang w:val="nl-BE"/>
        </w:rPr>
      </w:pPr>
    </w:p>
    <w:p w14:paraId="184BC0DD" w14:textId="2D32A133" w:rsidR="0063630B" w:rsidRDefault="0063630B" w:rsidP="0063630B">
      <w:pPr>
        <w:rPr>
          <w:lang w:val="nl-BE"/>
        </w:rPr>
      </w:pPr>
    </w:p>
    <w:p w14:paraId="0A5EDCE0" w14:textId="744C2B74" w:rsidR="0063630B" w:rsidRDefault="0063630B" w:rsidP="0063630B">
      <w:pPr>
        <w:rPr>
          <w:lang w:val="nl-BE"/>
        </w:rPr>
      </w:pPr>
    </w:p>
    <w:p w14:paraId="292BF62E" w14:textId="16901210" w:rsidR="0063630B" w:rsidRDefault="0063630B" w:rsidP="0063630B">
      <w:pPr>
        <w:rPr>
          <w:lang w:val="nl-BE"/>
        </w:rPr>
      </w:pPr>
    </w:p>
    <w:p w14:paraId="3011B100" w14:textId="31C027E4" w:rsidR="0063630B" w:rsidRDefault="0063630B" w:rsidP="0063630B">
      <w:pPr>
        <w:rPr>
          <w:lang w:val="nl-BE"/>
        </w:rPr>
      </w:pPr>
    </w:p>
    <w:p w14:paraId="33C715F8" w14:textId="77A29126" w:rsidR="0063630B" w:rsidRDefault="0063630B" w:rsidP="0063630B">
      <w:pPr>
        <w:rPr>
          <w:lang w:val="nl-BE"/>
        </w:rPr>
      </w:pPr>
    </w:p>
    <w:p w14:paraId="32A758A4" w14:textId="59004C8A" w:rsidR="0063630B" w:rsidRDefault="0063630B" w:rsidP="0063630B">
      <w:pPr>
        <w:rPr>
          <w:lang w:val="nl-BE"/>
        </w:rPr>
      </w:pPr>
    </w:p>
    <w:p w14:paraId="7B85367A" w14:textId="4087D930" w:rsidR="0063630B" w:rsidRDefault="0063630B" w:rsidP="0063630B">
      <w:pPr>
        <w:rPr>
          <w:lang w:val="nl-BE"/>
        </w:rPr>
      </w:pPr>
    </w:p>
    <w:p w14:paraId="36A3CB73" w14:textId="44C0B96B" w:rsidR="0063630B" w:rsidRDefault="0063630B" w:rsidP="0063630B">
      <w:pPr>
        <w:rPr>
          <w:lang w:val="nl-BE"/>
        </w:rPr>
      </w:pPr>
    </w:p>
    <w:p w14:paraId="30961204" w14:textId="083DFC9F" w:rsidR="0063630B" w:rsidRDefault="0063630B" w:rsidP="0063630B">
      <w:pPr>
        <w:rPr>
          <w:lang w:val="nl-BE"/>
        </w:rPr>
      </w:pPr>
    </w:p>
    <w:p w14:paraId="4D111915" w14:textId="23FC12BF" w:rsidR="0063630B" w:rsidRDefault="0063630B" w:rsidP="0063630B">
      <w:pPr>
        <w:rPr>
          <w:lang w:val="nl-BE"/>
        </w:rPr>
      </w:pPr>
    </w:p>
    <w:p w14:paraId="1867F43E" w14:textId="6711B39B" w:rsidR="0063630B" w:rsidRDefault="0063630B" w:rsidP="0063630B">
      <w:pPr>
        <w:rPr>
          <w:lang w:val="nl-BE"/>
        </w:rPr>
      </w:pPr>
    </w:p>
    <w:p w14:paraId="2D242D48" w14:textId="5FE9F32E" w:rsidR="0063630B" w:rsidRDefault="0063630B" w:rsidP="0063630B">
      <w:pPr>
        <w:rPr>
          <w:lang w:val="nl-BE"/>
        </w:rPr>
      </w:pPr>
    </w:p>
    <w:p w14:paraId="303FF84F" w14:textId="72F7D5D9" w:rsidR="00760DF9" w:rsidRDefault="0063630B" w:rsidP="00701162">
      <w:pPr>
        <w:pStyle w:val="Kop1"/>
        <w:jc w:val="left"/>
        <w:rPr>
          <w:color w:val="548DD4" w:themeColor="text2" w:themeTint="99"/>
        </w:rPr>
      </w:pPr>
      <w:bookmarkStart w:id="41" w:name="_Toc38183915"/>
      <w:r>
        <w:rPr>
          <w:color w:val="548DD4" w:themeColor="text2" w:themeTint="99"/>
        </w:rPr>
        <w:lastRenderedPageBreak/>
        <w:t>Organisatiebeschrijving</w:t>
      </w:r>
      <w:bookmarkEnd w:id="41"/>
    </w:p>
    <w:p w14:paraId="28D3E656" w14:textId="77777777" w:rsidR="00701162" w:rsidRPr="00701162" w:rsidRDefault="00701162" w:rsidP="00701162">
      <w:pPr>
        <w:pStyle w:val="Kop2"/>
      </w:pPr>
    </w:p>
    <w:p w14:paraId="44AF84B4" w14:textId="2DC8B720" w:rsidR="00760DF9" w:rsidRDefault="00865EEA" w:rsidP="00760DF9">
      <w:pPr>
        <w:rPr>
          <w:lang w:val="nl-BE"/>
        </w:rPr>
      </w:pPr>
      <w:proofErr w:type="spellStart"/>
      <w:r>
        <w:rPr>
          <w:lang w:val="nl-BE"/>
        </w:rPr>
        <w:t>Ecare</w:t>
      </w:r>
      <w:proofErr w:type="spellEnd"/>
      <w:r w:rsidR="00760DF9" w:rsidRPr="00760DF9">
        <w:rPr>
          <w:lang w:val="nl-BE"/>
        </w:rPr>
        <w:t xml:space="preserve"> creëert, verkoopt en implementeert </w:t>
      </w:r>
      <w:proofErr w:type="spellStart"/>
      <w:r w:rsidR="00760DF9" w:rsidRPr="00760DF9">
        <w:rPr>
          <w:lang w:val="nl-BE"/>
        </w:rPr>
        <w:t>E.care</w:t>
      </w:r>
      <w:proofErr w:type="spellEnd"/>
      <w:r w:rsidR="00760DF9" w:rsidRPr="00760DF9">
        <w:rPr>
          <w:lang w:val="nl-BE"/>
        </w:rPr>
        <w:t xml:space="preserve"> software die het medisch zorgproces in ziekenhuizen ondersteunt, meer </w:t>
      </w:r>
      <w:r>
        <w:rPr>
          <w:lang w:val="nl-BE"/>
        </w:rPr>
        <w:t xml:space="preserve">specifiek focussen </w:t>
      </w:r>
      <w:ins w:id="42" w:author="Kristine Mangelschots" w:date="2020-04-20T09:13:00Z">
        <w:r w:rsidR="001806DF">
          <w:rPr>
            <w:lang w:val="nl-BE"/>
          </w:rPr>
          <w:t xml:space="preserve">ze </w:t>
        </w:r>
      </w:ins>
      <w:r>
        <w:rPr>
          <w:lang w:val="nl-BE"/>
        </w:rPr>
        <w:t>zich vooral op de</w:t>
      </w:r>
      <w:r w:rsidR="00760DF9" w:rsidRPr="00760DF9">
        <w:rPr>
          <w:lang w:val="nl-BE"/>
        </w:rPr>
        <w:t xml:space="preserve"> Spoedgevallen en</w:t>
      </w:r>
      <w:r>
        <w:rPr>
          <w:lang w:val="nl-BE"/>
        </w:rPr>
        <w:t xml:space="preserve"> het</w:t>
      </w:r>
      <w:r w:rsidR="00760DF9" w:rsidRPr="00760DF9">
        <w:rPr>
          <w:lang w:val="nl-BE"/>
        </w:rPr>
        <w:t xml:space="preserve"> Operatiekwartier.</w:t>
      </w:r>
    </w:p>
    <w:p w14:paraId="5115134C" w14:textId="55A66835" w:rsidR="00865EEA" w:rsidRDefault="00865EEA" w:rsidP="00760DF9">
      <w:pPr>
        <w:rPr>
          <w:lang w:val="nl-BE"/>
        </w:rPr>
      </w:pPr>
    </w:p>
    <w:p w14:paraId="6BF8A17A" w14:textId="2DB2E297" w:rsidR="00865EEA" w:rsidRDefault="00865EEA" w:rsidP="00760DF9">
      <w:pPr>
        <w:rPr>
          <w:lang w:val="nl-BE"/>
        </w:rPr>
      </w:pPr>
      <w:r>
        <w:rPr>
          <w:lang w:val="nl-BE"/>
        </w:rPr>
        <w:t xml:space="preserve">De markt waarin </w:t>
      </w:r>
      <w:proofErr w:type="spellStart"/>
      <w:r>
        <w:rPr>
          <w:lang w:val="nl-BE"/>
        </w:rPr>
        <w:t>E.care</w:t>
      </w:r>
      <w:proofErr w:type="spellEnd"/>
      <w:r>
        <w:rPr>
          <w:lang w:val="nl-BE"/>
        </w:rPr>
        <w:t xml:space="preserve"> opereert bestaat uit ziekenhuizen waarvan het grootste deel gelegen is in </w:t>
      </w:r>
      <w:r w:rsidR="001A6754">
        <w:rPr>
          <w:lang w:val="nl-BE"/>
        </w:rPr>
        <w:t>D</w:t>
      </w:r>
      <w:r>
        <w:rPr>
          <w:lang w:val="nl-BE"/>
        </w:rPr>
        <w:t>uitsland</w:t>
      </w:r>
      <w:r w:rsidR="001A6754">
        <w:rPr>
          <w:lang w:val="nl-BE"/>
        </w:rPr>
        <w:t xml:space="preserve"> en België</w:t>
      </w:r>
      <w:r>
        <w:rPr>
          <w:lang w:val="nl-BE"/>
        </w:rPr>
        <w:t>.</w:t>
      </w:r>
    </w:p>
    <w:p w14:paraId="232D4651" w14:textId="1AEF56E3" w:rsidR="00865EEA" w:rsidRDefault="00865EEA" w:rsidP="00760DF9">
      <w:pPr>
        <w:rPr>
          <w:lang w:val="nl-BE"/>
        </w:rPr>
      </w:pPr>
    </w:p>
    <w:p w14:paraId="2F02DEC0" w14:textId="7112CD0B" w:rsidR="0063630B" w:rsidRDefault="00865EEA" w:rsidP="0063630B">
      <w:pPr>
        <w:rPr>
          <w:lang w:val="nl-BE"/>
        </w:rPr>
      </w:pPr>
      <w:proofErr w:type="spellStart"/>
      <w:r>
        <w:rPr>
          <w:lang w:val="nl-BE"/>
        </w:rPr>
        <w:t>E.care</w:t>
      </w:r>
      <w:proofErr w:type="spellEnd"/>
      <w:r>
        <w:rPr>
          <w:lang w:val="nl-BE"/>
        </w:rPr>
        <w:t xml:space="preserve"> zorgt achteraf ook voor de nodige ondersteu</w:t>
      </w:r>
      <w:r w:rsidR="001A6754">
        <w:rPr>
          <w:lang w:val="nl-BE"/>
        </w:rPr>
        <w:t>n</w:t>
      </w:r>
      <w:r>
        <w:rPr>
          <w:lang w:val="nl-BE"/>
        </w:rPr>
        <w:t>i</w:t>
      </w:r>
      <w:r w:rsidR="001A6754">
        <w:rPr>
          <w:lang w:val="nl-BE"/>
        </w:rPr>
        <w:t>n</w:t>
      </w:r>
      <w:r>
        <w:rPr>
          <w:lang w:val="nl-BE"/>
        </w:rPr>
        <w:t>g</w:t>
      </w:r>
      <w:r w:rsidR="001A6754">
        <w:rPr>
          <w:lang w:val="nl-BE"/>
        </w:rPr>
        <w:t xml:space="preserve"> na verkoop</w:t>
      </w:r>
      <w:r>
        <w:rPr>
          <w:lang w:val="nl-BE"/>
        </w:rPr>
        <w:t xml:space="preserve"> indien er zich problemen voordoen.</w:t>
      </w:r>
    </w:p>
    <w:p w14:paraId="4FB7C6E4" w14:textId="5855EA46" w:rsidR="0063630B" w:rsidRDefault="0063630B" w:rsidP="0063630B">
      <w:pPr>
        <w:rPr>
          <w:lang w:val="nl-BE"/>
        </w:rPr>
      </w:pPr>
    </w:p>
    <w:p w14:paraId="73096A46" w14:textId="4B3F0062" w:rsidR="0063630B" w:rsidRDefault="0063630B" w:rsidP="0063630B">
      <w:pPr>
        <w:rPr>
          <w:lang w:val="nl-BE"/>
        </w:rPr>
      </w:pPr>
    </w:p>
    <w:p w14:paraId="4AFE7A4E" w14:textId="1FA6DFD9" w:rsidR="0063630B" w:rsidRDefault="0063630B" w:rsidP="0063630B">
      <w:pPr>
        <w:rPr>
          <w:lang w:val="nl-BE"/>
        </w:rPr>
      </w:pPr>
    </w:p>
    <w:p w14:paraId="5FE655AE" w14:textId="2271E9DA" w:rsidR="0063630B" w:rsidRDefault="0063630B" w:rsidP="0063630B">
      <w:pPr>
        <w:rPr>
          <w:lang w:val="nl-BE"/>
        </w:rPr>
      </w:pPr>
    </w:p>
    <w:p w14:paraId="07250A6B" w14:textId="330D6385" w:rsidR="0063630B" w:rsidRDefault="0063630B" w:rsidP="0063630B">
      <w:pPr>
        <w:rPr>
          <w:lang w:val="nl-BE"/>
        </w:rPr>
      </w:pPr>
    </w:p>
    <w:p w14:paraId="23AFA515" w14:textId="245CE036" w:rsidR="0063630B" w:rsidRDefault="0063630B" w:rsidP="0063630B">
      <w:pPr>
        <w:rPr>
          <w:lang w:val="nl-BE"/>
        </w:rPr>
      </w:pPr>
    </w:p>
    <w:p w14:paraId="1A123955" w14:textId="69ABE280" w:rsidR="0063630B" w:rsidRDefault="0063630B" w:rsidP="0063630B">
      <w:pPr>
        <w:rPr>
          <w:lang w:val="nl-BE"/>
        </w:rPr>
      </w:pPr>
    </w:p>
    <w:p w14:paraId="021D446F" w14:textId="61EA828F" w:rsidR="00A63C63" w:rsidRDefault="00A63C63" w:rsidP="0063630B">
      <w:pPr>
        <w:rPr>
          <w:lang w:val="nl-BE"/>
        </w:rPr>
      </w:pPr>
    </w:p>
    <w:p w14:paraId="7C9F99E9" w14:textId="77777777" w:rsidR="00A63C63" w:rsidRDefault="00A63C63" w:rsidP="0063630B">
      <w:pPr>
        <w:rPr>
          <w:lang w:val="nl-BE"/>
        </w:rPr>
      </w:pPr>
    </w:p>
    <w:p w14:paraId="2F13B1F2" w14:textId="219E5999" w:rsidR="0063630B" w:rsidRDefault="0063630B" w:rsidP="0063630B">
      <w:pPr>
        <w:rPr>
          <w:lang w:val="nl-BE"/>
        </w:rPr>
      </w:pPr>
    </w:p>
    <w:p w14:paraId="52DFFD66" w14:textId="76092272" w:rsidR="0063630B" w:rsidRDefault="0063630B" w:rsidP="0063630B">
      <w:pPr>
        <w:rPr>
          <w:lang w:val="nl-BE"/>
        </w:rPr>
      </w:pPr>
    </w:p>
    <w:p w14:paraId="577B5AEF" w14:textId="325C75D7" w:rsidR="0063630B" w:rsidRDefault="0063630B" w:rsidP="0063630B">
      <w:pPr>
        <w:rPr>
          <w:lang w:val="nl-BE"/>
        </w:rPr>
      </w:pPr>
    </w:p>
    <w:p w14:paraId="20218BFA" w14:textId="4203CB9D" w:rsidR="0063630B" w:rsidRDefault="0063630B" w:rsidP="0063630B">
      <w:pPr>
        <w:rPr>
          <w:lang w:val="nl-BE"/>
        </w:rPr>
      </w:pPr>
    </w:p>
    <w:p w14:paraId="26A71F0D" w14:textId="745F0777" w:rsidR="0063630B" w:rsidRDefault="0063630B" w:rsidP="0063630B">
      <w:pPr>
        <w:rPr>
          <w:lang w:val="nl-BE"/>
        </w:rPr>
      </w:pPr>
    </w:p>
    <w:p w14:paraId="7CAE66F3" w14:textId="62E0ADCE" w:rsidR="0063630B" w:rsidRDefault="0063630B" w:rsidP="0063630B">
      <w:pPr>
        <w:rPr>
          <w:lang w:val="nl-BE"/>
        </w:rPr>
      </w:pPr>
    </w:p>
    <w:p w14:paraId="60789B30" w14:textId="0DE67B19" w:rsidR="00865EEA" w:rsidRDefault="00865EEA" w:rsidP="0063630B">
      <w:pPr>
        <w:rPr>
          <w:lang w:val="nl-BE"/>
        </w:rPr>
      </w:pPr>
    </w:p>
    <w:p w14:paraId="5E0D2ED2" w14:textId="77777777" w:rsidR="00865EEA" w:rsidRDefault="00865EEA" w:rsidP="0063630B">
      <w:pPr>
        <w:rPr>
          <w:lang w:val="nl-BE"/>
        </w:rPr>
      </w:pPr>
    </w:p>
    <w:p w14:paraId="0FB4F355" w14:textId="2BE7CB10" w:rsidR="0063630B" w:rsidRDefault="0063630B" w:rsidP="0063630B">
      <w:pPr>
        <w:rPr>
          <w:lang w:val="nl-BE"/>
        </w:rPr>
      </w:pPr>
    </w:p>
    <w:p w14:paraId="7665EDB7" w14:textId="3F5D7B91" w:rsidR="0063630B" w:rsidRDefault="0063630B" w:rsidP="0063630B">
      <w:pPr>
        <w:rPr>
          <w:lang w:val="nl-BE"/>
        </w:rPr>
      </w:pPr>
    </w:p>
    <w:p w14:paraId="005A4DB6" w14:textId="2363DF0A" w:rsidR="0063630B" w:rsidRDefault="0063630B" w:rsidP="0063630B">
      <w:pPr>
        <w:rPr>
          <w:lang w:val="nl-BE"/>
        </w:rPr>
      </w:pPr>
    </w:p>
    <w:p w14:paraId="497044A5" w14:textId="73065723" w:rsidR="0063630B" w:rsidRDefault="0063630B" w:rsidP="0063630B">
      <w:pPr>
        <w:rPr>
          <w:lang w:val="nl-BE"/>
        </w:rPr>
      </w:pPr>
    </w:p>
    <w:p w14:paraId="5549DAD1" w14:textId="0D5C5C92" w:rsidR="0063630B" w:rsidRDefault="0063630B" w:rsidP="0063630B">
      <w:pPr>
        <w:rPr>
          <w:lang w:val="nl-BE"/>
        </w:rPr>
      </w:pPr>
    </w:p>
    <w:p w14:paraId="2B57FBF2" w14:textId="69694183" w:rsidR="0063630B" w:rsidRDefault="0063630B" w:rsidP="0063630B">
      <w:pPr>
        <w:rPr>
          <w:lang w:val="nl-BE"/>
        </w:rPr>
      </w:pPr>
    </w:p>
    <w:p w14:paraId="06032D30" w14:textId="42E941CF" w:rsidR="0063630B" w:rsidRDefault="0063630B" w:rsidP="0063630B">
      <w:pPr>
        <w:rPr>
          <w:lang w:val="nl-BE"/>
        </w:rPr>
      </w:pPr>
    </w:p>
    <w:p w14:paraId="098E84F5" w14:textId="3B8F6DEA" w:rsidR="0063630B" w:rsidRDefault="0063630B" w:rsidP="0063630B">
      <w:pPr>
        <w:rPr>
          <w:lang w:val="nl-BE"/>
        </w:rPr>
      </w:pPr>
    </w:p>
    <w:p w14:paraId="08788BB8" w14:textId="1394BFED" w:rsidR="0063630B" w:rsidRDefault="0063630B" w:rsidP="0063630B">
      <w:pPr>
        <w:rPr>
          <w:lang w:val="nl-BE"/>
        </w:rPr>
      </w:pPr>
    </w:p>
    <w:p w14:paraId="4C93B5C6" w14:textId="59B13C21" w:rsidR="0063630B" w:rsidRDefault="0063630B" w:rsidP="0063630B">
      <w:pPr>
        <w:rPr>
          <w:lang w:val="nl-BE"/>
        </w:rPr>
      </w:pPr>
    </w:p>
    <w:p w14:paraId="7F5C9799" w14:textId="1E30D214" w:rsidR="0063630B" w:rsidRDefault="0063630B" w:rsidP="0063630B">
      <w:pPr>
        <w:rPr>
          <w:lang w:val="nl-BE"/>
        </w:rPr>
      </w:pPr>
    </w:p>
    <w:p w14:paraId="51F808BB" w14:textId="3373C201" w:rsidR="0063630B" w:rsidRDefault="0063630B" w:rsidP="0063630B">
      <w:pPr>
        <w:rPr>
          <w:lang w:val="nl-BE"/>
        </w:rPr>
      </w:pPr>
    </w:p>
    <w:p w14:paraId="7AE6728E" w14:textId="75C5BBC0" w:rsidR="0063630B" w:rsidRDefault="0063630B" w:rsidP="0063630B">
      <w:pPr>
        <w:rPr>
          <w:lang w:val="nl-BE"/>
        </w:rPr>
      </w:pPr>
    </w:p>
    <w:p w14:paraId="3DC0B2DB" w14:textId="249A4A03" w:rsidR="0063630B" w:rsidRDefault="0063630B" w:rsidP="0063630B">
      <w:pPr>
        <w:rPr>
          <w:lang w:val="nl-BE"/>
        </w:rPr>
      </w:pPr>
    </w:p>
    <w:p w14:paraId="4E160F62" w14:textId="3F590894" w:rsidR="0063630B" w:rsidRDefault="0063630B" w:rsidP="0063630B">
      <w:pPr>
        <w:rPr>
          <w:lang w:val="nl-BE"/>
        </w:rPr>
      </w:pPr>
    </w:p>
    <w:p w14:paraId="55AAF7C5" w14:textId="1AF030E3" w:rsidR="0063630B" w:rsidRDefault="0063630B" w:rsidP="0063630B">
      <w:pPr>
        <w:rPr>
          <w:lang w:val="nl-BE"/>
        </w:rPr>
      </w:pPr>
    </w:p>
    <w:p w14:paraId="0B9032A9" w14:textId="35F427BB" w:rsidR="0063630B" w:rsidRDefault="0063630B" w:rsidP="0063630B">
      <w:pPr>
        <w:rPr>
          <w:lang w:val="nl-BE"/>
        </w:rPr>
      </w:pPr>
    </w:p>
    <w:p w14:paraId="72A4FC75" w14:textId="3E76184E" w:rsidR="0063630B" w:rsidRDefault="0063630B" w:rsidP="0063630B">
      <w:pPr>
        <w:rPr>
          <w:lang w:val="nl-BE"/>
        </w:rPr>
      </w:pPr>
    </w:p>
    <w:p w14:paraId="538F2F4B" w14:textId="37162A9C" w:rsidR="0063630B" w:rsidRDefault="0063630B" w:rsidP="0063630B">
      <w:pPr>
        <w:rPr>
          <w:lang w:val="nl-BE"/>
        </w:rPr>
      </w:pPr>
    </w:p>
    <w:p w14:paraId="686D7EC2" w14:textId="4BA4BB62" w:rsidR="0063630B" w:rsidRDefault="0063630B" w:rsidP="0063630B">
      <w:pPr>
        <w:rPr>
          <w:lang w:val="nl-BE"/>
        </w:rPr>
      </w:pPr>
    </w:p>
    <w:p w14:paraId="09B56F74" w14:textId="734AAFCC" w:rsidR="0063630B" w:rsidRDefault="0063630B" w:rsidP="0063630B">
      <w:pPr>
        <w:rPr>
          <w:lang w:val="nl-BE"/>
        </w:rPr>
      </w:pPr>
    </w:p>
    <w:p w14:paraId="13470F49" w14:textId="7149C470" w:rsidR="00865EEA" w:rsidRDefault="00865EEA" w:rsidP="0063630B">
      <w:pPr>
        <w:rPr>
          <w:lang w:val="nl-BE"/>
        </w:rPr>
      </w:pPr>
    </w:p>
    <w:p w14:paraId="3601EEBB" w14:textId="77777777" w:rsidR="00865EEA" w:rsidRDefault="00865EEA" w:rsidP="0063630B">
      <w:pPr>
        <w:rPr>
          <w:lang w:val="nl-BE"/>
        </w:rPr>
      </w:pPr>
    </w:p>
    <w:p w14:paraId="4F88E7B7" w14:textId="522E4579" w:rsidR="0063630B" w:rsidRDefault="0063630B" w:rsidP="0063630B">
      <w:pPr>
        <w:rPr>
          <w:lang w:val="nl-BE"/>
        </w:rPr>
      </w:pPr>
    </w:p>
    <w:p w14:paraId="542C25AC" w14:textId="3CAE14D8" w:rsidR="0063630B" w:rsidRDefault="0063630B" w:rsidP="0063630B">
      <w:pPr>
        <w:rPr>
          <w:lang w:val="nl-BE"/>
        </w:rPr>
      </w:pPr>
    </w:p>
    <w:p w14:paraId="7D6288BE" w14:textId="4824DEE7" w:rsidR="0063630B" w:rsidRDefault="0063630B" w:rsidP="0063630B">
      <w:pPr>
        <w:rPr>
          <w:lang w:val="nl-BE"/>
        </w:rPr>
      </w:pPr>
    </w:p>
    <w:p w14:paraId="498823C0" w14:textId="06D062CE" w:rsidR="0063630B" w:rsidRDefault="0063630B" w:rsidP="0063630B">
      <w:pPr>
        <w:rPr>
          <w:lang w:val="nl-BE"/>
        </w:rPr>
      </w:pPr>
    </w:p>
    <w:p w14:paraId="036B3B74" w14:textId="43D4709C" w:rsidR="0063630B" w:rsidRDefault="0063630B" w:rsidP="0063630B">
      <w:pPr>
        <w:rPr>
          <w:lang w:val="nl-BE"/>
        </w:rPr>
      </w:pPr>
    </w:p>
    <w:p w14:paraId="47F0F59A" w14:textId="020AE220" w:rsidR="0063630B" w:rsidRDefault="0063630B" w:rsidP="0063630B">
      <w:pPr>
        <w:rPr>
          <w:lang w:val="nl-BE"/>
        </w:rPr>
      </w:pPr>
    </w:p>
    <w:p w14:paraId="76919C8B" w14:textId="4B2F862C" w:rsidR="0063630B" w:rsidRDefault="0063630B" w:rsidP="0063630B">
      <w:pPr>
        <w:rPr>
          <w:lang w:val="nl-BE"/>
        </w:rPr>
      </w:pPr>
    </w:p>
    <w:p w14:paraId="793B1255" w14:textId="6A3B4A9A" w:rsidR="0063630B" w:rsidRDefault="0063630B" w:rsidP="0063630B">
      <w:pPr>
        <w:rPr>
          <w:lang w:val="nl-BE"/>
        </w:rPr>
      </w:pPr>
    </w:p>
    <w:p w14:paraId="7FA9DC5E" w14:textId="32780DF7" w:rsidR="0063630B" w:rsidRDefault="0063630B" w:rsidP="0063630B">
      <w:pPr>
        <w:rPr>
          <w:lang w:val="nl-BE"/>
        </w:rPr>
      </w:pPr>
    </w:p>
    <w:p w14:paraId="42BC9479" w14:textId="5798B455" w:rsidR="0063630B" w:rsidRDefault="0063630B" w:rsidP="0063630B">
      <w:pPr>
        <w:rPr>
          <w:lang w:val="nl-BE"/>
        </w:rPr>
      </w:pPr>
    </w:p>
    <w:p w14:paraId="184AFA92" w14:textId="0F7B76C7" w:rsidR="0063630B" w:rsidRDefault="0063630B" w:rsidP="0063630B">
      <w:pPr>
        <w:rPr>
          <w:lang w:val="nl-BE"/>
        </w:rPr>
      </w:pPr>
    </w:p>
    <w:p w14:paraId="07FDB5E8" w14:textId="492F2F0D" w:rsidR="0063630B" w:rsidRDefault="0063630B" w:rsidP="00701162">
      <w:pPr>
        <w:pStyle w:val="Kop1"/>
        <w:jc w:val="left"/>
        <w:rPr>
          <w:color w:val="548DD4" w:themeColor="text2" w:themeTint="99"/>
        </w:rPr>
      </w:pPr>
      <w:bookmarkStart w:id="43" w:name="_Toc38183916"/>
      <w:r w:rsidRPr="0063630B">
        <w:rPr>
          <w:color w:val="548DD4" w:themeColor="text2" w:themeTint="99"/>
        </w:rPr>
        <w:lastRenderedPageBreak/>
        <w:t>Onderzoeksvraag</w:t>
      </w:r>
      <w:bookmarkEnd w:id="43"/>
    </w:p>
    <w:p w14:paraId="322CD29A" w14:textId="77777777" w:rsidR="00701162" w:rsidRPr="00701162" w:rsidRDefault="00701162" w:rsidP="00701162">
      <w:pPr>
        <w:pStyle w:val="Kop2"/>
      </w:pPr>
    </w:p>
    <w:p w14:paraId="06B5F911" w14:textId="207CB85F" w:rsidR="0063630B" w:rsidRDefault="00C07405" w:rsidP="0063630B">
      <w:pPr>
        <w:rPr>
          <w:lang w:val="nl-BE"/>
        </w:rPr>
      </w:pPr>
      <w:r>
        <w:rPr>
          <w:lang w:val="nl-BE"/>
        </w:rPr>
        <w:t>Het doel is</w:t>
      </w:r>
      <w:r w:rsidR="00EB0152">
        <w:rPr>
          <w:lang w:val="nl-BE"/>
        </w:rPr>
        <w:t xml:space="preserve"> 2 </w:t>
      </w:r>
      <w:del w:id="44" w:author="Kristine Mangelschots" w:date="2020-04-20T09:13:00Z">
        <w:r w:rsidR="00EB0152" w:rsidDel="001806DF">
          <w:rPr>
            <w:lang w:val="nl-BE"/>
          </w:rPr>
          <w:delText xml:space="preserve">a </w:delText>
        </w:r>
      </w:del>
      <w:ins w:id="45" w:author="Kristine Mangelschots" w:date="2020-04-20T09:13:00Z">
        <w:r w:rsidR="001806DF">
          <w:rPr>
            <w:lang w:val="nl-BE"/>
          </w:rPr>
          <w:t xml:space="preserve">à </w:t>
        </w:r>
      </w:ins>
      <w:r w:rsidR="00EB0152">
        <w:rPr>
          <w:lang w:val="nl-BE"/>
        </w:rPr>
        <w:t>3 van</w:t>
      </w:r>
      <w:r>
        <w:rPr>
          <w:lang w:val="nl-BE"/>
        </w:rPr>
        <w:t xml:space="preserve"> de al reeds bestaande </w:t>
      </w:r>
      <w:proofErr w:type="spellStart"/>
      <w:r>
        <w:rPr>
          <w:lang w:val="nl-BE"/>
        </w:rPr>
        <w:t>E.care</w:t>
      </w:r>
      <w:proofErr w:type="spellEnd"/>
      <w:r>
        <w:rPr>
          <w:lang w:val="nl-BE"/>
        </w:rPr>
        <w:t xml:space="preserve"> </w:t>
      </w:r>
      <w:proofErr w:type="spellStart"/>
      <w:r>
        <w:rPr>
          <w:lang w:val="nl-BE"/>
        </w:rPr>
        <w:t>usecases</w:t>
      </w:r>
      <w:proofErr w:type="spellEnd"/>
      <w:r>
        <w:rPr>
          <w:lang w:val="nl-BE"/>
        </w:rPr>
        <w:t xml:space="preserve"> </w:t>
      </w:r>
      <w:del w:id="46" w:author="Kristine Mangelschots" w:date="2020-04-20T09:14:00Z">
        <w:r w:rsidDel="001806DF">
          <w:rPr>
            <w:lang w:val="nl-BE"/>
          </w:rPr>
          <w:delText xml:space="preserve">op </w:delText>
        </w:r>
      </w:del>
      <w:ins w:id="47" w:author="Kristine Mangelschots" w:date="2020-04-20T09:14:00Z">
        <w:r w:rsidR="001806DF">
          <w:rPr>
            <w:lang w:val="nl-BE"/>
          </w:rPr>
          <w:t xml:space="preserve">om </w:t>
        </w:r>
      </w:ins>
      <w:r>
        <w:rPr>
          <w:lang w:val="nl-BE"/>
        </w:rPr>
        <w:t>te bouwen als webapplicaties die gebruiksvriendelijker, minder druk en intuïtiever zijn</w:t>
      </w:r>
      <w:r w:rsidR="002E2115">
        <w:rPr>
          <w:lang w:val="nl-BE"/>
        </w:rPr>
        <w:t xml:space="preserve"> zonder functionaliteit te verliezen</w:t>
      </w:r>
      <w:r>
        <w:rPr>
          <w:lang w:val="nl-BE"/>
        </w:rPr>
        <w:t>. Ook  moet er een mobile versie van de applicatie ontworpen en gerealiseerd worden.</w:t>
      </w:r>
    </w:p>
    <w:p w14:paraId="47A123F9" w14:textId="77777777" w:rsidR="00C07405" w:rsidRDefault="00C07405" w:rsidP="0063630B">
      <w:pPr>
        <w:rPr>
          <w:lang w:val="nl-BE"/>
        </w:rPr>
      </w:pPr>
    </w:p>
    <w:p w14:paraId="639AA7F7" w14:textId="6BB9D6D2" w:rsidR="00C07405" w:rsidRDefault="00C07405" w:rsidP="0063630B">
      <w:pPr>
        <w:rPr>
          <w:lang w:val="nl-BE"/>
        </w:rPr>
      </w:pPr>
      <w:r>
        <w:rPr>
          <w:lang w:val="nl-BE"/>
        </w:rPr>
        <w:t>Er word</w:t>
      </w:r>
      <w:ins w:id="48" w:author="Kristine Mangelschots" w:date="2020-04-20T09:14:00Z">
        <w:r w:rsidR="001806DF">
          <w:rPr>
            <w:lang w:val="nl-BE"/>
          </w:rPr>
          <w:t>t</w:t>
        </w:r>
      </w:ins>
      <w:r>
        <w:rPr>
          <w:lang w:val="nl-BE"/>
        </w:rPr>
        <w:t xml:space="preserve"> telkens een doel bereikt wanneer een usecase volledig is gerealiseerd, getest en de bugs zijn opgelost.</w:t>
      </w:r>
    </w:p>
    <w:p w14:paraId="20C59221" w14:textId="5683D2D4" w:rsidR="002E2115" w:rsidRDefault="002E2115" w:rsidP="0063630B">
      <w:pPr>
        <w:rPr>
          <w:lang w:val="nl-BE"/>
        </w:rPr>
      </w:pPr>
    </w:p>
    <w:p w14:paraId="1A3BFCDD" w14:textId="7909E456" w:rsidR="002E2115" w:rsidRDefault="00FB1F07" w:rsidP="0063630B">
      <w:pPr>
        <w:rPr>
          <w:lang w:val="nl-BE"/>
        </w:rPr>
      </w:pPr>
      <w:r>
        <w:rPr>
          <w:lang w:val="nl-BE"/>
        </w:rPr>
        <w:t>Voor deze opdracht word er ons voldoende uitdagend werk gegeven in de tijd die voor ons voorzien word</w:t>
      </w:r>
      <w:ins w:id="49" w:author="Kristine Mangelschots" w:date="2020-04-20T09:14:00Z">
        <w:r w:rsidR="00FC5DD5">
          <w:rPr>
            <w:lang w:val="nl-BE"/>
          </w:rPr>
          <w:t>t</w:t>
        </w:r>
      </w:ins>
      <w:r w:rsidR="00A925B2">
        <w:rPr>
          <w:lang w:val="nl-BE"/>
        </w:rPr>
        <w:t>.</w:t>
      </w:r>
    </w:p>
    <w:p w14:paraId="2F74F9CA" w14:textId="359F7760" w:rsidR="002E2115" w:rsidRDefault="002E2115" w:rsidP="0063630B">
      <w:pPr>
        <w:rPr>
          <w:lang w:val="nl-BE"/>
        </w:rPr>
      </w:pPr>
    </w:p>
    <w:p w14:paraId="70EB0B40" w14:textId="6C803616" w:rsidR="00EB0152" w:rsidRDefault="002E2115" w:rsidP="0063630B">
      <w:pPr>
        <w:rPr>
          <w:lang w:val="nl-BE"/>
        </w:rPr>
      </w:pPr>
      <w:del w:id="50" w:author="Kristine Mangelschots" w:date="2020-04-20T09:15:00Z">
        <w:r w:rsidDel="00FC5DD5">
          <w:rPr>
            <w:lang w:val="nl-BE"/>
          </w:rPr>
          <w:delText>Het realiseren van van de usecases is zeker mogelijk</w:delText>
        </w:r>
      </w:del>
      <w:r>
        <w:rPr>
          <w:lang w:val="nl-BE"/>
        </w:rPr>
        <w:t xml:space="preserve">. Eerst maken </w:t>
      </w:r>
      <w:commentRangeStart w:id="51"/>
      <w:r>
        <w:rPr>
          <w:lang w:val="nl-BE"/>
        </w:rPr>
        <w:t xml:space="preserve">we </w:t>
      </w:r>
      <w:commentRangeEnd w:id="51"/>
      <w:r w:rsidR="00FC5DD5">
        <w:rPr>
          <w:rStyle w:val="Verwijzingopmerking"/>
        </w:rPr>
        <w:commentReference w:id="51"/>
      </w:r>
      <w:r>
        <w:rPr>
          <w:lang w:val="nl-BE"/>
        </w:rPr>
        <w:t>prototypes van de usecase in kwestie. Eens deze gerealiseerd zijn zullen we de beste aspecten nemen  van de prototypes en tot een finaal idee komen. Hierna word</w:t>
      </w:r>
      <w:ins w:id="52" w:author="Kristine Mangelschots" w:date="2020-04-20T09:16:00Z">
        <w:r w:rsidR="00FC5DD5">
          <w:rPr>
            <w:lang w:val="nl-BE"/>
          </w:rPr>
          <w:t>t</w:t>
        </w:r>
      </w:ins>
      <w:r>
        <w:rPr>
          <w:lang w:val="nl-BE"/>
        </w:rPr>
        <w:t xml:space="preserve"> de usecase opgebouwd en achteraf getest. Tijdens de ontwikkeling van de webapplicatie worden de </w:t>
      </w:r>
      <w:r w:rsidR="00EB0152">
        <w:rPr>
          <w:lang w:val="nl-BE"/>
        </w:rPr>
        <w:t xml:space="preserve">terugkomende items in een </w:t>
      </w:r>
      <w:proofErr w:type="spellStart"/>
      <w:r w:rsidR="00EB0152">
        <w:rPr>
          <w:lang w:val="nl-BE"/>
        </w:rPr>
        <w:t>library</w:t>
      </w:r>
      <w:proofErr w:type="spellEnd"/>
      <w:r w:rsidR="00EB0152">
        <w:rPr>
          <w:lang w:val="nl-BE"/>
        </w:rPr>
        <w:t xml:space="preserve"> gegoten zodat deze in andere webapplicaties kunnen hergebruikt worden. Dit daagt mijn vaardigheden zeker uit.</w:t>
      </w:r>
    </w:p>
    <w:p w14:paraId="310EA15D" w14:textId="77777777" w:rsidR="00EB0152" w:rsidRDefault="00EB0152" w:rsidP="0063630B">
      <w:pPr>
        <w:rPr>
          <w:lang w:val="nl-BE"/>
        </w:rPr>
      </w:pPr>
    </w:p>
    <w:p w14:paraId="41B3722B" w14:textId="468523CF" w:rsidR="002E2115" w:rsidRDefault="00EB0152" w:rsidP="0063630B">
      <w:pPr>
        <w:rPr>
          <w:lang w:val="nl-BE"/>
        </w:rPr>
      </w:pPr>
      <w:r>
        <w:rPr>
          <w:lang w:val="nl-BE"/>
        </w:rPr>
        <w:t>De doelstellingen zouden moeten behaald worden aan het einde van de stage.</w:t>
      </w:r>
    </w:p>
    <w:p w14:paraId="18773411" w14:textId="30152800" w:rsidR="0063630B" w:rsidRDefault="0063630B" w:rsidP="0063630B">
      <w:pPr>
        <w:rPr>
          <w:lang w:val="nl-BE"/>
        </w:rPr>
      </w:pPr>
    </w:p>
    <w:p w14:paraId="36AC47D7" w14:textId="0A4CD3A8" w:rsidR="0063630B" w:rsidRDefault="0063630B" w:rsidP="0063630B">
      <w:pPr>
        <w:rPr>
          <w:lang w:val="nl-BE"/>
        </w:rPr>
      </w:pPr>
    </w:p>
    <w:p w14:paraId="4060919F" w14:textId="53BF6670" w:rsidR="0063630B" w:rsidRDefault="0063630B" w:rsidP="0063630B">
      <w:pPr>
        <w:rPr>
          <w:lang w:val="nl-BE"/>
        </w:rPr>
      </w:pPr>
    </w:p>
    <w:p w14:paraId="70C9C32E" w14:textId="0751BC84" w:rsidR="0063630B" w:rsidRDefault="0063630B" w:rsidP="0063630B">
      <w:pPr>
        <w:rPr>
          <w:lang w:val="nl-BE"/>
        </w:rPr>
      </w:pPr>
    </w:p>
    <w:p w14:paraId="65B9D0B8" w14:textId="24890899" w:rsidR="0063630B" w:rsidRDefault="0063630B" w:rsidP="0063630B">
      <w:pPr>
        <w:rPr>
          <w:lang w:val="nl-BE"/>
        </w:rPr>
      </w:pPr>
    </w:p>
    <w:p w14:paraId="381BA2AF" w14:textId="173CE9E5" w:rsidR="0063630B" w:rsidRDefault="0063630B" w:rsidP="0063630B">
      <w:pPr>
        <w:rPr>
          <w:lang w:val="nl-BE"/>
        </w:rPr>
      </w:pPr>
    </w:p>
    <w:p w14:paraId="16E5B343" w14:textId="051AC63E" w:rsidR="0063630B" w:rsidRDefault="0063630B" w:rsidP="0063630B">
      <w:pPr>
        <w:rPr>
          <w:lang w:val="nl-BE"/>
        </w:rPr>
      </w:pPr>
    </w:p>
    <w:p w14:paraId="6F33F523" w14:textId="37503DE5" w:rsidR="0063630B" w:rsidRDefault="0063630B" w:rsidP="0063630B">
      <w:pPr>
        <w:rPr>
          <w:lang w:val="nl-BE"/>
        </w:rPr>
      </w:pPr>
    </w:p>
    <w:p w14:paraId="1C634F8A" w14:textId="28EF1057" w:rsidR="0063630B" w:rsidRDefault="0063630B" w:rsidP="0063630B">
      <w:pPr>
        <w:rPr>
          <w:lang w:val="nl-BE"/>
        </w:rPr>
      </w:pPr>
    </w:p>
    <w:p w14:paraId="76529DB6" w14:textId="5A795397" w:rsidR="0063630B" w:rsidRDefault="0063630B" w:rsidP="0063630B">
      <w:pPr>
        <w:rPr>
          <w:lang w:val="nl-BE"/>
        </w:rPr>
      </w:pPr>
    </w:p>
    <w:p w14:paraId="7B88A716" w14:textId="447EF206" w:rsidR="0063630B" w:rsidRDefault="0063630B" w:rsidP="0063630B">
      <w:pPr>
        <w:rPr>
          <w:lang w:val="nl-BE"/>
        </w:rPr>
      </w:pPr>
    </w:p>
    <w:p w14:paraId="5517B3E9" w14:textId="095DC26C" w:rsidR="0063630B" w:rsidRDefault="0063630B" w:rsidP="0063630B">
      <w:pPr>
        <w:rPr>
          <w:lang w:val="nl-BE"/>
        </w:rPr>
      </w:pPr>
    </w:p>
    <w:p w14:paraId="6CF8555D" w14:textId="0DEFD077" w:rsidR="0063630B" w:rsidRDefault="0063630B" w:rsidP="0063630B">
      <w:pPr>
        <w:rPr>
          <w:lang w:val="nl-BE"/>
        </w:rPr>
      </w:pPr>
    </w:p>
    <w:p w14:paraId="441D2C7D" w14:textId="2E408749" w:rsidR="0063630B" w:rsidRDefault="0063630B" w:rsidP="0063630B">
      <w:pPr>
        <w:rPr>
          <w:lang w:val="nl-BE"/>
        </w:rPr>
      </w:pPr>
    </w:p>
    <w:p w14:paraId="7C92C71E" w14:textId="25EDD4AB" w:rsidR="0063630B" w:rsidRDefault="0063630B" w:rsidP="0063630B">
      <w:pPr>
        <w:rPr>
          <w:lang w:val="nl-BE"/>
        </w:rPr>
      </w:pPr>
    </w:p>
    <w:p w14:paraId="300466E2" w14:textId="33EBBFDF" w:rsidR="0063630B" w:rsidRDefault="0063630B" w:rsidP="0063630B">
      <w:pPr>
        <w:rPr>
          <w:lang w:val="nl-BE"/>
        </w:rPr>
      </w:pPr>
    </w:p>
    <w:p w14:paraId="762CAAB2" w14:textId="2A9D62F4" w:rsidR="0063630B" w:rsidRDefault="0063630B" w:rsidP="0063630B">
      <w:pPr>
        <w:rPr>
          <w:lang w:val="nl-BE"/>
        </w:rPr>
      </w:pPr>
    </w:p>
    <w:p w14:paraId="72EA00E1" w14:textId="1630BA91" w:rsidR="0063630B" w:rsidRDefault="0063630B" w:rsidP="0063630B">
      <w:pPr>
        <w:rPr>
          <w:lang w:val="nl-BE"/>
        </w:rPr>
      </w:pPr>
    </w:p>
    <w:p w14:paraId="667205D8" w14:textId="3F572003" w:rsidR="0063630B" w:rsidRDefault="0063630B" w:rsidP="0063630B">
      <w:pPr>
        <w:rPr>
          <w:lang w:val="nl-BE"/>
        </w:rPr>
      </w:pPr>
    </w:p>
    <w:p w14:paraId="0C73E630" w14:textId="555283C5" w:rsidR="0063630B" w:rsidRDefault="0063630B" w:rsidP="0063630B">
      <w:pPr>
        <w:rPr>
          <w:lang w:val="nl-BE"/>
        </w:rPr>
      </w:pPr>
    </w:p>
    <w:p w14:paraId="59960F95" w14:textId="6CE099FF" w:rsidR="0063630B" w:rsidRDefault="0063630B" w:rsidP="0063630B">
      <w:pPr>
        <w:rPr>
          <w:lang w:val="nl-BE"/>
        </w:rPr>
      </w:pPr>
    </w:p>
    <w:p w14:paraId="7F80C7CA" w14:textId="0A7D8FD7" w:rsidR="0063630B" w:rsidRDefault="0063630B" w:rsidP="0063630B">
      <w:pPr>
        <w:rPr>
          <w:lang w:val="nl-BE"/>
        </w:rPr>
      </w:pPr>
    </w:p>
    <w:p w14:paraId="0E03DD89" w14:textId="45568D9C" w:rsidR="0063630B" w:rsidRDefault="0063630B" w:rsidP="0063630B">
      <w:pPr>
        <w:rPr>
          <w:lang w:val="nl-BE"/>
        </w:rPr>
      </w:pPr>
    </w:p>
    <w:p w14:paraId="24838665" w14:textId="64C799AB" w:rsidR="0063630B" w:rsidRDefault="0063630B" w:rsidP="0063630B">
      <w:pPr>
        <w:rPr>
          <w:lang w:val="nl-BE"/>
        </w:rPr>
      </w:pPr>
    </w:p>
    <w:p w14:paraId="585F322D" w14:textId="5714C841" w:rsidR="0063630B" w:rsidRDefault="0063630B" w:rsidP="0063630B">
      <w:pPr>
        <w:rPr>
          <w:lang w:val="nl-BE"/>
        </w:rPr>
      </w:pPr>
    </w:p>
    <w:p w14:paraId="535352A2" w14:textId="3E95F5B5" w:rsidR="0063630B" w:rsidRDefault="0063630B" w:rsidP="0063630B">
      <w:pPr>
        <w:rPr>
          <w:lang w:val="nl-BE"/>
        </w:rPr>
      </w:pPr>
    </w:p>
    <w:p w14:paraId="19FFE6F7" w14:textId="094C4CC7" w:rsidR="0063630B" w:rsidRDefault="0063630B" w:rsidP="0063630B">
      <w:pPr>
        <w:rPr>
          <w:lang w:val="nl-BE"/>
        </w:rPr>
      </w:pPr>
    </w:p>
    <w:p w14:paraId="4F2A26DD" w14:textId="1F21CB72" w:rsidR="0063630B" w:rsidRDefault="0063630B" w:rsidP="0063630B">
      <w:pPr>
        <w:rPr>
          <w:lang w:val="nl-BE"/>
        </w:rPr>
      </w:pPr>
    </w:p>
    <w:p w14:paraId="6E86A21D" w14:textId="3E061A3D" w:rsidR="0063630B" w:rsidRDefault="0063630B" w:rsidP="0063630B">
      <w:pPr>
        <w:rPr>
          <w:lang w:val="nl-BE"/>
        </w:rPr>
      </w:pPr>
    </w:p>
    <w:p w14:paraId="0B2958A0" w14:textId="4C39AA05" w:rsidR="0063630B" w:rsidRDefault="0063630B" w:rsidP="0063630B">
      <w:pPr>
        <w:rPr>
          <w:lang w:val="nl-BE"/>
        </w:rPr>
      </w:pPr>
    </w:p>
    <w:p w14:paraId="5B3C6EFC" w14:textId="387AAC56" w:rsidR="0063630B" w:rsidRDefault="0063630B" w:rsidP="0063630B">
      <w:pPr>
        <w:rPr>
          <w:lang w:val="nl-BE"/>
        </w:rPr>
      </w:pPr>
    </w:p>
    <w:p w14:paraId="55324392" w14:textId="04571A33" w:rsidR="0063630B" w:rsidRDefault="0063630B" w:rsidP="0063630B">
      <w:pPr>
        <w:rPr>
          <w:lang w:val="nl-BE"/>
        </w:rPr>
      </w:pPr>
    </w:p>
    <w:p w14:paraId="1C94C80F" w14:textId="12CB9D67" w:rsidR="0063630B" w:rsidRDefault="0063630B" w:rsidP="0063630B">
      <w:pPr>
        <w:rPr>
          <w:lang w:val="nl-BE"/>
        </w:rPr>
      </w:pPr>
    </w:p>
    <w:p w14:paraId="28622381" w14:textId="57F8D059" w:rsidR="0063630B" w:rsidRDefault="0063630B" w:rsidP="0063630B">
      <w:pPr>
        <w:rPr>
          <w:lang w:val="nl-BE"/>
        </w:rPr>
      </w:pPr>
    </w:p>
    <w:p w14:paraId="7F5DC0EB" w14:textId="4ABEE85D" w:rsidR="0063630B" w:rsidRDefault="0063630B" w:rsidP="0063630B">
      <w:pPr>
        <w:rPr>
          <w:lang w:val="nl-BE"/>
        </w:rPr>
      </w:pPr>
    </w:p>
    <w:p w14:paraId="18E50E54" w14:textId="26637E7D" w:rsidR="0063630B" w:rsidRDefault="0063630B" w:rsidP="0063630B">
      <w:pPr>
        <w:rPr>
          <w:lang w:val="nl-BE"/>
        </w:rPr>
      </w:pPr>
    </w:p>
    <w:p w14:paraId="51F8504F" w14:textId="3E2DCACE" w:rsidR="0063630B" w:rsidRDefault="0063630B" w:rsidP="0063630B">
      <w:pPr>
        <w:rPr>
          <w:lang w:val="nl-BE"/>
        </w:rPr>
      </w:pPr>
    </w:p>
    <w:p w14:paraId="7DCA0E15" w14:textId="4B8B463F" w:rsidR="0063630B" w:rsidRDefault="0063630B" w:rsidP="0063630B">
      <w:pPr>
        <w:rPr>
          <w:lang w:val="nl-BE"/>
        </w:rPr>
      </w:pPr>
    </w:p>
    <w:p w14:paraId="3912BA3A" w14:textId="1E7F06A8" w:rsidR="0063630B" w:rsidRDefault="0063630B" w:rsidP="0063630B">
      <w:pPr>
        <w:rPr>
          <w:lang w:val="nl-BE"/>
        </w:rPr>
      </w:pPr>
    </w:p>
    <w:p w14:paraId="0A2F2EBB" w14:textId="4F206B4A" w:rsidR="0063630B" w:rsidRDefault="0063630B" w:rsidP="0063630B">
      <w:pPr>
        <w:rPr>
          <w:lang w:val="nl-BE"/>
        </w:rPr>
      </w:pPr>
    </w:p>
    <w:p w14:paraId="66A71157" w14:textId="11D498C5" w:rsidR="0063630B" w:rsidRDefault="0063630B" w:rsidP="00701162">
      <w:pPr>
        <w:pStyle w:val="Kop1"/>
        <w:jc w:val="left"/>
        <w:rPr>
          <w:color w:val="548DD4" w:themeColor="text2" w:themeTint="99"/>
        </w:rPr>
      </w:pPr>
      <w:bookmarkStart w:id="53" w:name="_Toc38183917"/>
      <w:r w:rsidRPr="0063630B">
        <w:rPr>
          <w:color w:val="548DD4" w:themeColor="text2" w:themeTint="99"/>
        </w:rPr>
        <w:lastRenderedPageBreak/>
        <w:t>Randvoorwaarden, afbakening &amp; risicoanalyse</w:t>
      </w:r>
      <w:bookmarkEnd w:id="53"/>
    </w:p>
    <w:p w14:paraId="23F57F21" w14:textId="77777777" w:rsidR="00701162" w:rsidRPr="00701162" w:rsidRDefault="00701162" w:rsidP="00701162">
      <w:pPr>
        <w:pStyle w:val="Kop2"/>
      </w:pPr>
    </w:p>
    <w:p w14:paraId="77D34D2D" w14:textId="2638CC75" w:rsidR="00427FE1" w:rsidRDefault="00701162" w:rsidP="00701162">
      <w:pPr>
        <w:rPr>
          <w:lang w:val="nl-BE"/>
        </w:rPr>
      </w:pPr>
      <w:r>
        <w:rPr>
          <w:lang w:val="nl-BE"/>
        </w:rPr>
        <w:t xml:space="preserve">Afspraken </w:t>
      </w:r>
      <w:del w:id="54" w:author="Kristine Mangelschots" w:date="2020-04-20T09:16:00Z">
        <w:r w:rsidDel="007D09D6">
          <w:rPr>
            <w:lang w:val="nl-BE"/>
          </w:rPr>
          <w:delText xml:space="preserve">voor </w:delText>
        </w:r>
      </w:del>
      <w:ins w:id="55" w:author="Kristine Mangelschots" w:date="2020-04-20T09:16:00Z">
        <w:r w:rsidR="007D09D6">
          <w:rPr>
            <w:lang w:val="nl-BE"/>
          </w:rPr>
          <w:t xml:space="preserve">over </w:t>
        </w:r>
      </w:ins>
      <w:r>
        <w:rPr>
          <w:lang w:val="nl-BE"/>
        </w:rPr>
        <w:t>het programmeren van de applicatie houden in dat</w:t>
      </w:r>
      <w:r w:rsidR="00F629D3">
        <w:rPr>
          <w:lang w:val="nl-BE"/>
        </w:rPr>
        <w:t xml:space="preserve"> er liefst zo weinig mogelijk arrays aan de pas komen. Ook mogen er geen externe </w:t>
      </w:r>
      <w:proofErr w:type="spellStart"/>
      <w:r w:rsidR="00F629D3">
        <w:rPr>
          <w:lang w:val="nl-BE"/>
        </w:rPr>
        <w:t>libraries</w:t>
      </w:r>
      <w:proofErr w:type="spellEnd"/>
      <w:r w:rsidR="00F629D3">
        <w:rPr>
          <w:lang w:val="nl-BE"/>
        </w:rPr>
        <w:t xml:space="preserve"> worden gebruikt omdat deze in de toekomst voor problemen kunnen zorgen als deze niet meer worden onderhouden. De API van de applicatie moet worden geschreven in </w:t>
      </w:r>
      <w:del w:id="56" w:author="Kristine Mangelschots" w:date="2020-04-20T09:27:00Z">
        <w:r w:rsidR="00F629D3" w:rsidDel="005D127A">
          <w:rPr>
            <w:lang w:val="nl-BE"/>
          </w:rPr>
          <w:delText xml:space="preserve">dotNet </w:delText>
        </w:r>
      </w:del>
      <w:ins w:id="57" w:author="Kristine Mangelschots" w:date="2020-04-20T09:27:00Z">
        <w:r w:rsidR="005D127A">
          <w:rPr>
            <w:lang w:val="nl-BE"/>
          </w:rPr>
          <w:t xml:space="preserve">.NET </w:t>
        </w:r>
      </w:ins>
      <w:r w:rsidR="00F629D3">
        <w:rPr>
          <w:lang w:val="nl-BE"/>
        </w:rPr>
        <w:t xml:space="preserve">en de webapplicatie moet worden geschreven </w:t>
      </w:r>
      <w:r w:rsidR="008D2466">
        <w:rPr>
          <w:lang w:val="nl-BE"/>
        </w:rPr>
        <w:t xml:space="preserve">in </w:t>
      </w:r>
      <w:proofErr w:type="spellStart"/>
      <w:ins w:id="58" w:author="Kristine Mangelschots" w:date="2020-04-20T09:27:00Z">
        <w:r w:rsidR="005D127A">
          <w:rPr>
            <w:lang w:val="nl-BE"/>
          </w:rPr>
          <w:t>A</w:t>
        </w:r>
      </w:ins>
      <w:del w:id="59" w:author="Kristine Mangelschots" w:date="2020-04-20T09:27:00Z">
        <w:r w:rsidR="008D2466" w:rsidDel="005D127A">
          <w:rPr>
            <w:lang w:val="nl-BE"/>
          </w:rPr>
          <w:delText>a</w:delText>
        </w:r>
      </w:del>
      <w:r w:rsidR="008D2466">
        <w:rPr>
          <w:lang w:val="nl-BE"/>
        </w:rPr>
        <w:t>ngular</w:t>
      </w:r>
      <w:proofErr w:type="spellEnd"/>
      <w:r w:rsidR="008D2466">
        <w:rPr>
          <w:lang w:val="nl-BE"/>
        </w:rPr>
        <w:t xml:space="preserve"> in combinatie met bootstrap voor een eenvoudige </w:t>
      </w:r>
      <w:proofErr w:type="spellStart"/>
      <w:r w:rsidR="008D2466">
        <w:rPr>
          <w:lang w:val="nl-BE"/>
        </w:rPr>
        <w:t>layout</w:t>
      </w:r>
      <w:proofErr w:type="spellEnd"/>
      <w:r w:rsidR="008D2466">
        <w:rPr>
          <w:lang w:val="nl-BE"/>
        </w:rPr>
        <w:t xml:space="preserve">. </w:t>
      </w:r>
      <w:del w:id="60" w:author="Kristine Mangelschots" w:date="2020-04-20T09:28:00Z">
        <w:r w:rsidR="008D2466" w:rsidDel="005D127A">
          <w:rPr>
            <w:lang w:val="nl-BE"/>
          </w:rPr>
          <w:delText>Hier mogen geen andere layout talen voor gebruikt worden zoals bijvoordbeeld material design.</w:delText>
        </w:r>
      </w:del>
      <w:r>
        <w:rPr>
          <w:lang w:val="nl-BE"/>
        </w:rPr>
        <w:br/>
        <w:t xml:space="preserve">De gehele applicatie moet worden geschreven in het </w:t>
      </w:r>
      <w:ins w:id="61" w:author="Kristine Mangelschots" w:date="2020-04-20T09:28:00Z">
        <w:r w:rsidR="005D127A">
          <w:rPr>
            <w:lang w:val="nl-BE"/>
          </w:rPr>
          <w:t>E</w:t>
        </w:r>
      </w:ins>
      <w:del w:id="62" w:author="Kristine Mangelschots" w:date="2020-04-20T09:28:00Z">
        <w:r w:rsidDel="005D127A">
          <w:rPr>
            <w:lang w:val="nl-BE"/>
          </w:rPr>
          <w:delText>e</w:delText>
        </w:r>
      </w:del>
      <w:r>
        <w:rPr>
          <w:lang w:val="nl-BE"/>
        </w:rPr>
        <w:t>ngels.</w:t>
      </w:r>
      <w:r w:rsidR="00B4472B">
        <w:rPr>
          <w:lang w:val="nl-BE"/>
        </w:rPr>
        <w:t xml:space="preserve"> </w:t>
      </w:r>
    </w:p>
    <w:p w14:paraId="0A26E3DB" w14:textId="435872BB" w:rsidR="0063630B" w:rsidRDefault="00B4472B" w:rsidP="00701162">
      <w:pPr>
        <w:rPr>
          <w:lang w:val="nl-BE"/>
        </w:rPr>
      </w:pPr>
      <w:r>
        <w:rPr>
          <w:lang w:val="nl-BE"/>
        </w:rPr>
        <w:t xml:space="preserve">Data moet </w:t>
      </w:r>
      <w:proofErr w:type="spellStart"/>
      <w:r>
        <w:rPr>
          <w:lang w:val="nl-BE"/>
        </w:rPr>
        <w:t>async</w:t>
      </w:r>
      <w:proofErr w:type="spellEnd"/>
      <w:r>
        <w:rPr>
          <w:lang w:val="nl-BE"/>
        </w:rPr>
        <w:t xml:space="preserve"> worden geladen</w:t>
      </w:r>
      <w:r w:rsidR="00427FE1">
        <w:rPr>
          <w:lang w:val="nl-BE"/>
        </w:rPr>
        <w:t xml:space="preserve"> voor </w:t>
      </w:r>
      <w:ins w:id="63" w:author="Kristine Mangelschots" w:date="2020-04-20T09:28:00Z">
        <w:r w:rsidR="005D127A">
          <w:rPr>
            <w:lang w:val="nl-BE"/>
          </w:rPr>
          <w:t xml:space="preserve">een </w:t>
        </w:r>
      </w:ins>
      <w:r w:rsidR="00427FE1">
        <w:rPr>
          <w:lang w:val="nl-BE"/>
        </w:rPr>
        <w:t xml:space="preserve">betere </w:t>
      </w:r>
      <w:proofErr w:type="spellStart"/>
      <w:r w:rsidR="00427FE1">
        <w:rPr>
          <w:lang w:val="nl-BE"/>
        </w:rPr>
        <w:t>performantie</w:t>
      </w:r>
      <w:proofErr w:type="spellEnd"/>
      <w:r>
        <w:rPr>
          <w:lang w:val="nl-BE"/>
        </w:rPr>
        <w:t>.</w:t>
      </w:r>
    </w:p>
    <w:p w14:paraId="54D7605D" w14:textId="6598C100" w:rsidR="0063630B" w:rsidRDefault="0063630B" w:rsidP="0063630B">
      <w:pPr>
        <w:rPr>
          <w:lang w:val="nl-BE"/>
        </w:rPr>
      </w:pPr>
    </w:p>
    <w:p w14:paraId="30310873" w14:textId="5FBCEDBD" w:rsidR="0063630B" w:rsidRDefault="00701162" w:rsidP="0063630B">
      <w:pPr>
        <w:rPr>
          <w:lang w:val="nl-BE"/>
        </w:rPr>
      </w:pPr>
      <w:r>
        <w:rPr>
          <w:lang w:val="nl-BE"/>
        </w:rPr>
        <w:t>We zijn verplicht om 2 maal per dag een kleine vergadering te houden om de stand van zaken door te geven. Wat hebben we gedaan/ wat gaan we doen.</w:t>
      </w:r>
    </w:p>
    <w:p w14:paraId="6A8F4AFC" w14:textId="163CA574" w:rsidR="0063630B" w:rsidRDefault="0063630B" w:rsidP="0063630B">
      <w:pPr>
        <w:rPr>
          <w:lang w:val="nl-BE"/>
        </w:rPr>
      </w:pPr>
    </w:p>
    <w:p w14:paraId="2FA408F1" w14:textId="33363565" w:rsidR="0063630B" w:rsidRDefault="00701162" w:rsidP="0063630B">
      <w:pPr>
        <w:rPr>
          <w:lang w:val="nl-BE"/>
        </w:rPr>
      </w:pPr>
      <w:r>
        <w:rPr>
          <w:lang w:val="nl-BE"/>
        </w:rPr>
        <w:t xml:space="preserve">Een risico dat kan voor komen is dat er een pc </w:t>
      </w:r>
      <w:proofErr w:type="spellStart"/>
      <w:r>
        <w:rPr>
          <w:lang w:val="nl-BE"/>
        </w:rPr>
        <w:t>crashed</w:t>
      </w:r>
      <w:proofErr w:type="spellEnd"/>
      <w:r>
        <w:rPr>
          <w:lang w:val="nl-BE"/>
        </w:rPr>
        <w:t xml:space="preserve"> en hierdoor een deel van de al reeds gerealiseerde applicatie verloren gaat. We gaan dit oplossen door met git te werken</w:t>
      </w:r>
      <w:ins w:id="64" w:author="Kristine Mangelschots" w:date="2020-04-20T09:28:00Z">
        <w:r w:rsidR="005D127A">
          <w:rPr>
            <w:lang w:val="nl-BE"/>
          </w:rPr>
          <w:t>,</w:t>
        </w:r>
      </w:ins>
      <w:r>
        <w:rPr>
          <w:lang w:val="nl-BE"/>
        </w:rPr>
        <w:t xml:space="preserve"> op deze manier houden we het gerealiseerde deel van de applicatie veilig op de </w:t>
      </w:r>
      <w:proofErr w:type="spellStart"/>
      <w:r>
        <w:rPr>
          <w:lang w:val="nl-BE"/>
        </w:rPr>
        <w:t>cloud</w:t>
      </w:r>
      <w:proofErr w:type="spellEnd"/>
      <w:r w:rsidR="001A6754">
        <w:rPr>
          <w:lang w:val="nl-BE"/>
        </w:rPr>
        <w:t>.</w:t>
      </w:r>
    </w:p>
    <w:p w14:paraId="0ACA1F59" w14:textId="54FC2550" w:rsidR="001A6754" w:rsidDel="005D127A" w:rsidRDefault="001A6754" w:rsidP="0063630B">
      <w:pPr>
        <w:rPr>
          <w:del w:id="65" w:author="Kristine Mangelschots" w:date="2020-04-20T09:29:00Z"/>
          <w:lang w:val="nl-BE"/>
        </w:rPr>
      </w:pPr>
      <w:del w:id="66" w:author="Kristine Mangelschots" w:date="2020-04-20T09:29:00Z">
        <w:r w:rsidDel="005D127A">
          <w:rPr>
            <w:lang w:val="nl-BE"/>
          </w:rPr>
          <w:delText>Het is hier nog steeds mogelijk dat er verkeerde code naar de git word gepushed en hierdoor veel problemen veroorzaakt om deze op te lossen maar dit kan verholpen worden doordat git eenvoudig de vorige versies van het project terug kan halen.</w:delText>
        </w:r>
      </w:del>
    </w:p>
    <w:p w14:paraId="5B030B99" w14:textId="1EE0C945" w:rsidR="001A6754" w:rsidRDefault="001A6754" w:rsidP="0063630B">
      <w:pPr>
        <w:rPr>
          <w:lang w:val="nl-BE"/>
        </w:rPr>
      </w:pPr>
    </w:p>
    <w:p w14:paraId="309629FE" w14:textId="26809991" w:rsidR="001A6754" w:rsidRDefault="001A6754" w:rsidP="0063630B">
      <w:pPr>
        <w:rPr>
          <w:lang w:val="nl-BE"/>
        </w:rPr>
      </w:pPr>
      <w:r>
        <w:rPr>
          <w:lang w:val="nl-BE"/>
        </w:rPr>
        <w:t xml:space="preserve">Het zou kunnen dat ik op een error langer vast zit dan verwacht en hierdoor veel tijd verlies. In dit geval ga ik hier een ander paar ogen naar laten kijken en eens horen of iemand binnen het bedrijf mij kan helpen. Indien </w:t>
      </w:r>
      <w:ins w:id="67" w:author="Kristine Mangelschots" w:date="2020-04-20T09:29:00Z">
        <w:r w:rsidR="005D127A">
          <w:rPr>
            <w:lang w:val="nl-BE"/>
          </w:rPr>
          <w:t xml:space="preserve">dit </w:t>
        </w:r>
      </w:ins>
      <w:r>
        <w:rPr>
          <w:lang w:val="nl-BE"/>
        </w:rPr>
        <w:t>ook tot niets leid zal ik een post maken op een forum met mijn probleem bv. Stackoverflow.</w:t>
      </w:r>
    </w:p>
    <w:p w14:paraId="015514E3" w14:textId="380EE6A9" w:rsidR="001A6754" w:rsidRDefault="001A6754" w:rsidP="0063630B">
      <w:pPr>
        <w:rPr>
          <w:lang w:val="nl-BE"/>
        </w:rPr>
      </w:pPr>
    </w:p>
    <w:p w14:paraId="2EB3C2F4" w14:textId="716B785E" w:rsidR="001A6754" w:rsidDel="005D127A" w:rsidRDefault="001A6754" w:rsidP="0063630B">
      <w:pPr>
        <w:rPr>
          <w:del w:id="68" w:author="Kristine Mangelschots" w:date="2020-04-20T09:30:00Z"/>
          <w:lang w:val="nl-BE"/>
        </w:rPr>
      </w:pPr>
      <w:del w:id="69" w:author="Kristine Mangelschots" w:date="2020-04-20T09:30:00Z">
        <w:r w:rsidDel="005D127A">
          <w:rPr>
            <w:lang w:val="nl-BE"/>
          </w:rPr>
          <w:delText>Tijdsnood is zeker ook een risico als we aan een aantal delen van de applicatie langer zitten zoals verwacht. In dit geval proberen we de items van de persoon met de error die moeten gebeuren zo goed mogelijk te verdelen/doorschuiven naar andere teamleden.</w:delText>
        </w:r>
      </w:del>
    </w:p>
    <w:p w14:paraId="36E9378A" w14:textId="4F24D48B" w:rsidR="0063630B" w:rsidRDefault="0063630B" w:rsidP="0063630B">
      <w:pPr>
        <w:rPr>
          <w:lang w:val="nl-BE"/>
        </w:rPr>
      </w:pPr>
    </w:p>
    <w:p w14:paraId="52FABC3A" w14:textId="3CC096EE" w:rsidR="00FC5D0F" w:rsidRDefault="00E23E5E" w:rsidP="0063630B">
      <w:pPr>
        <w:rPr>
          <w:lang w:val="nl-BE"/>
        </w:rPr>
      </w:pPr>
      <w:r>
        <w:rPr>
          <w:lang w:val="nl-BE"/>
        </w:rPr>
        <w:t xml:space="preserve">Dit is de eerste keer dat </w:t>
      </w:r>
      <w:proofErr w:type="spellStart"/>
      <w:r>
        <w:rPr>
          <w:lang w:val="nl-BE"/>
        </w:rPr>
        <w:t>E.care</w:t>
      </w:r>
      <w:proofErr w:type="spellEnd"/>
      <w:r>
        <w:rPr>
          <w:lang w:val="nl-BE"/>
        </w:rPr>
        <w:t xml:space="preserve"> </w:t>
      </w:r>
      <w:del w:id="70" w:author="Kristine Mangelschots" w:date="2020-04-20T09:30:00Z">
        <w:r w:rsidDel="005D127A">
          <w:rPr>
            <w:lang w:val="nl-BE"/>
          </w:rPr>
          <w:delText xml:space="preserve">aan </w:delText>
        </w:r>
      </w:del>
      <w:ins w:id="71" w:author="Kristine Mangelschots" w:date="2020-04-20T09:30:00Z">
        <w:r w:rsidR="005D127A">
          <w:rPr>
            <w:lang w:val="nl-BE"/>
          </w:rPr>
          <w:t xml:space="preserve">een </w:t>
        </w:r>
      </w:ins>
      <w:proofErr w:type="spellStart"/>
      <w:r>
        <w:rPr>
          <w:lang w:val="nl-BE"/>
        </w:rPr>
        <w:t>library</w:t>
      </w:r>
      <w:proofErr w:type="spellEnd"/>
      <w:r>
        <w:rPr>
          <w:lang w:val="nl-BE"/>
        </w:rPr>
        <w:t xml:space="preserve"> maakt </w:t>
      </w:r>
      <w:del w:id="72" w:author="Kristine Mangelschots" w:date="2020-04-20T09:30:00Z">
        <w:r w:rsidDel="005D127A">
          <w:rPr>
            <w:lang w:val="nl-BE"/>
          </w:rPr>
          <w:delText xml:space="preserve">voor </w:delText>
        </w:r>
      </w:del>
      <w:ins w:id="73" w:author="Kristine Mangelschots" w:date="2020-04-20T09:30:00Z">
        <w:r w:rsidR="005D127A">
          <w:rPr>
            <w:lang w:val="nl-BE"/>
          </w:rPr>
          <w:t xml:space="preserve">om </w:t>
        </w:r>
      </w:ins>
      <w:r>
        <w:rPr>
          <w:lang w:val="nl-BE"/>
        </w:rPr>
        <w:t xml:space="preserve">componenten te hergebruiken. Een risico hier is dat als ik weg </w:t>
      </w:r>
      <w:ins w:id="74" w:author="Kristine Mangelschots" w:date="2020-04-20T09:30:00Z">
        <w:r w:rsidR="005D127A">
          <w:rPr>
            <w:lang w:val="nl-BE"/>
          </w:rPr>
          <w:t xml:space="preserve">kwijt </w:t>
        </w:r>
      </w:ins>
      <w:r>
        <w:rPr>
          <w:lang w:val="nl-BE"/>
        </w:rPr>
        <w:t xml:space="preserve">ben en ze willen iets wijzigen aan de </w:t>
      </w:r>
      <w:proofErr w:type="spellStart"/>
      <w:r>
        <w:rPr>
          <w:lang w:val="nl-BE"/>
        </w:rPr>
        <w:t>library</w:t>
      </w:r>
      <w:proofErr w:type="spellEnd"/>
      <w:r>
        <w:rPr>
          <w:lang w:val="nl-BE"/>
        </w:rPr>
        <w:t xml:space="preserve"> dat ze met een hoop problemen zoals </w:t>
      </w:r>
      <w:proofErr w:type="spellStart"/>
      <w:r>
        <w:rPr>
          <w:lang w:val="nl-BE"/>
        </w:rPr>
        <w:t>errors</w:t>
      </w:r>
      <w:proofErr w:type="spellEnd"/>
      <w:r>
        <w:rPr>
          <w:lang w:val="nl-BE"/>
        </w:rPr>
        <w:t xml:space="preserve"> en opzoekwerk</w:t>
      </w:r>
      <w:del w:id="75" w:author="Kristine Mangelschots" w:date="2020-04-20T09:31:00Z">
        <w:r w:rsidDel="005D127A">
          <w:rPr>
            <w:lang w:val="nl-BE"/>
          </w:rPr>
          <w:delText>t</w:delText>
        </w:r>
      </w:del>
      <w:r>
        <w:rPr>
          <w:lang w:val="nl-BE"/>
        </w:rPr>
        <w:t xml:space="preserve"> te maken krijgen. </w:t>
      </w:r>
      <w:commentRangeStart w:id="76"/>
      <w:r>
        <w:rPr>
          <w:lang w:val="nl-BE"/>
        </w:rPr>
        <w:t xml:space="preserve">Daarom documenteer ik hoe </w:t>
      </w:r>
      <w:del w:id="77" w:author="Kristine Mangelschots" w:date="2020-04-20T09:31:00Z">
        <w:r w:rsidDel="005D127A">
          <w:rPr>
            <w:lang w:val="nl-BE"/>
          </w:rPr>
          <w:delText xml:space="preserve">ja </w:delText>
        </w:r>
      </w:del>
      <w:ins w:id="78" w:author="Kristine Mangelschots" w:date="2020-04-20T09:31:00Z">
        <w:r w:rsidR="005D127A">
          <w:rPr>
            <w:lang w:val="nl-BE"/>
          </w:rPr>
          <w:t xml:space="preserve">je </w:t>
        </w:r>
      </w:ins>
      <w:r>
        <w:rPr>
          <w:lang w:val="nl-BE"/>
        </w:rPr>
        <w:t xml:space="preserve">een </w:t>
      </w:r>
      <w:proofErr w:type="spellStart"/>
      <w:r>
        <w:rPr>
          <w:lang w:val="nl-BE"/>
        </w:rPr>
        <w:t>library</w:t>
      </w:r>
      <w:proofErr w:type="spellEnd"/>
      <w:r>
        <w:rPr>
          <w:lang w:val="nl-BE"/>
        </w:rPr>
        <w:t xml:space="preserve"> opbouwt en publiceert met alle </w:t>
      </w:r>
      <w:proofErr w:type="spellStart"/>
      <w:r>
        <w:rPr>
          <w:lang w:val="nl-BE"/>
        </w:rPr>
        <w:t>errors</w:t>
      </w:r>
      <w:proofErr w:type="spellEnd"/>
      <w:r>
        <w:rPr>
          <w:lang w:val="nl-BE"/>
        </w:rPr>
        <w:t xml:space="preserve"> die ik tegenkom met hun oplossing. </w:t>
      </w:r>
      <w:commentRangeEnd w:id="76"/>
      <w:r w:rsidR="005D127A">
        <w:rPr>
          <w:rStyle w:val="Verwijzingopmerking"/>
        </w:rPr>
        <w:commentReference w:id="76"/>
      </w:r>
    </w:p>
    <w:p w14:paraId="57D15276" w14:textId="14556AFC" w:rsidR="0063630B" w:rsidRDefault="0063630B" w:rsidP="0063630B">
      <w:pPr>
        <w:rPr>
          <w:lang w:val="nl-BE"/>
        </w:rPr>
      </w:pPr>
    </w:p>
    <w:p w14:paraId="2BF61187" w14:textId="1A0B2291" w:rsidR="0063630B" w:rsidRDefault="0063630B" w:rsidP="0063630B">
      <w:pPr>
        <w:rPr>
          <w:lang w:val="nl-BE"/>
        </w:rPr>
      </w:pPr>
    </w:p>
    <w:p w14:paraId="3839C2D5" w14:textId="1AF43B06" w:rsidR="0063630B" w:rsidRDefault="0063630B" w:rsidP="0063630B">
      <w:pPr>
        <w:rPr>
          <w:lang w:val="nl-BE"/>
        </w:rPr>
      </w:pPr>
    </w:p>
    <w:p w14:paraId="26892042" w14:textId="75A75DF6" w:rsidR="0063630B" w:rsidRDefault="0063630B" w:rsidP="0063630B">
      <w:pPr>
        <w:rPr>
          <w:lang w:val="nl-BE"/>
        </w:rPr>
      </w:pPr>
    </w:p>
    <w:p w14:paraId="30CCAC57" w14:textId="36FC56C1" w:rsidR="0063630B" w:rsidRDefault="0063630B" w:rsidP="0063630B">
      <w:pPr>
        <w:rPr>
          <w:lang w:val="nl-BE"/>
        </w:rPr>
      </w:pPr>
    </w:p>
    <w:p w14:paraId="0998F917" w14:textId="4C98AC10" w:rsidR="0063630B" w:rsidRDefault="0063630B" w:rsidP="0063630B">
      <w:pPr>
        <w:rPr>
          <w:lang w:val="nl-BE"/>
        </w:rPr>
      </w:pPr>
    </w:p>
    <w:p w14:paraId="180DD14F" w14:textId="652381F6" w:rsidR="0063630B" w:rsidRDefault="0063630B" w:rsidP="0063630B">
      <w:pPr>
        <w:rPr>
          <w:lang w:val="nl-BE"/>
        </w:rPr>
      </w:pPr>
    </w:p>
    <w:p w14:paraId="1E3DB866" w14:textId="11E08A6A" w:rsidR="0063630B" w:rsidRDefault="0063630B" w:rsidP="0063630B">
      <w:pPr>
        <w:rPr>
          <w:lang w:val="nl-BE"/>
        </w:rPr>
      </w:pPr>
    </w:p>
    <w:p w14:paraId="6E2AC744" w14:textId="7A2B75D5" w:rsidR="00A63C63" w:rsidRDefault="00A63C63" w:rsidP="0063630B">
      <w:pPr>
        <w:rPr>
          <w:lang w:val="nl-BE"/>
        </w:rPr>
      </w:pPr>
    </w:p>
    <w:p w14:paraId="70546F93" w14:textId="77777777" w:rsidR="00A63C63" w:rsidRDefault="00A63C63" w:rsidP="0063630B">
      <w:pPr>
        <w:rPr>
          <w:lang w:val="nl-BE"/>
        </w:rPr>
      </w:pPr>
    </w:p>
    <w:p w14:paraId="35FDD4AE" w14:textId="65D4DA92" w:rsidR="0063630B" w:rsidRDefault="0063630B" w:rsidP="0063630B">
      <w:pPr>
        <w:rPr>
          <w:lang w:val="nl-BE"/>
        </w:rPr>
      </w:pPr>
    </w:p>
    <w:p w14:paraId="31D1F832" w14:textId="5F2B51E1" w:rsidR="0063630B" w:rsidRDefault="0063630B" w:rsidP="0063630B">
      <w:pPr>
        <w:rPr>
          <w:lang w:val="nl-BE"/>
        </w:rPr>
      </w:pPr>
    </w:p>
    <w:p w14:paraId="1BF11C07" w14:textId="0BCCF29E" w:rsidR="0063630B" w:rsidRDefault="0063630B" w:rsidP="0063630B">
      <w:pPr>
        <w:rPr>
          <w:lang w:val="nl-BE"/>
        </w:rPr>
      </w:pPr>
    </w:p>
    <w:p w14:paraId="5084421B" w14:textId="7CE8F42D" w:rsidR="0063630B" w:rsidRDefault="0063630B" w:rsidP="0063630B">
      <w:pPr>
        <w:rPr>
          <w:lang w:val="nl-BE"/>
        </w:rPr>
      </w:pPr>
    </w:p>
    <w:p w14:paraId="0FEC518B" w14:textId="78010A40" w:rsidR="0063630B" w:rsidRDefault="0063630B" w:rsidP="0063630B">
      <w:pPr>
        <w:rPr>
          <w:lang w:val="nl-BE"/>
        </w:rPr>
      </w:pPr>
    </w:p>
    <w:p w14:paraId="5AF32166" w14:textId="3C55327A" w:rsidR="0063630B" w:rsidRDefault="0063630B" w:rsidP="0063630B">
      <w:pPr>
        <w:rPr>
          <w:lang w:val="nl-BE"/>
        </w:rPr>
      </w:pPr>
    </w:p>
    <w:p w14:paraId="2B7E45CB" w14:textId="26483D90" w:rsidR="0063630B" w:rsidRDefault="0063630B" w:rsidP="0063630B">
      <w:pPr>
        <w:rPr>
          <w:lang w:val="nl-BE"/>
        </w:rPr>
      </w:pPr>
    </w:p>
    <w:p w14:paraId="3C6E755C" w14:textId="74991F2A" w:rsidR="0063630B" w:rsidRDefault="0063630B" w:rsidP="0063630B">
      <w:pPr>
        <w:rPr>
          <w:lang w:val="nl-BE"/>
        </w:rPr>
      </w:pPr>
    </w:p>
    <w:p w14:paraId="314D78CF" w14:textId="04205C11" w:rsidR="0063630B" w:rsidRDefault="0063630B" w:rsidP="0063630B">
      <w:pPr>
        <w:rPr>
          <w:lang w:val="nl-BE"/>
        </w:rPr>
      </w:pPr>
    </w:p>
    <w:p w14:paraId="6878BADC" w14:textId="7AA57D15" w:rsidR="0063630B" w:rsidRDefault="0063630B" w:rsidP="0063630B">
      <w:pPr>
        <w:rPr>
          <w:lang w:val="nl-BE"/>
        </w:rPr>
      </w:pPr>
    </w:p>
    <w:p w14:paraId="39BC95CD" w14:textId="12CBA707" w:rsidR="0063630B" w:rsidRDefault="0063630B" w:rsidP="0063630B">
      <w:pPr>
        <w:rPr>
          <w:lang w:val="nl-BE"/>
        </w:rPr>
      </w:pPr>
    </w:p>
    <w:p w14:paraId="29D36AF2" w14:textId="2EBA909E" w:rsidR="0063630B" w:rsidRDefault="0063630B" w:rsidP="0063630B">
      <w:pPr>
        <w:rPr>
          <w:lang w:val="nl-BE"/>
        </w:rPr>
      </w:pPr>
    </w:p>
    <w:p w14:paraId="464ADAE9" w14:textId="40BCEA7F" w:rsidR="0063630B" w:rsidRDefault="0063630B" w:rsidP="0063630B">
      <w:pPr>
        <w:rPr>
          <w:lang w:val="nl-BE"/>
        </w:rPr>
      </w:pPr>
    </w:p>
    <w:p w14:paraId="2A7CD96A" w14:textId="12AD71BB" w:rsidR="0063630B" w:rsidRDefault="0063630B" w:rsidP="0063630B">
      <w:pPr>
        <w:rPr>
          <w:lang w:val="nl-BE"/>
        </w:rPr>
      </w:pPr>
    </w:p>
    <w:p w14:paraId="22F0CB95" w14:textId="0ABED2E5" w:rsidR="0063630B" w:rsidRDefault="0063630B" w:rsidP="0063630B">
      <w:pPr>
        <w:rPr>
          <w:lang w:val="nl-BE"/>
        </w:rPr>
      </w:pPr>
    </w:p>
    <w:p w14:paraId="55AD64C5" w14:textId="77FFC1A4" w:rsidR="0063630B" w:rsidRDefault="0063630B" w:rsidP="0063630B">
      <w:pPr>
        <w:rPr>
          <w:lang w:val="nl-BE"/>
        </w:rPr>
      </w:pPr>
    </w:p>
    <w:p w14:paraId="318C1039" w14:textId="4EDEBFDB" w:rsidR="0063630B" w:rsidRDefault="0063630B" w:rsidP="003567CE">
      <w:pPr>
        <w:pStyle w:val="Kop1"/>
        <w:jc w:val="left"/>
        <w:rPr>
          <w:color w:val="548DD4" w:themeColor="text2" w:themeTint="99"/>
        </w:rPr>
      </w:pPr>
      <w:bookmarkStart w:id="79" w:name="_Toc38183918"/>
      <w:r w:rsidRPr="0063630B">
        <w:rPr>
          <w:color w:val="548DD4" w:themeColor="text2" w:themeTint="99"/>
        </w:rPr>
        <w:t>Aanpak &amp; tijdsplanning</w:t>
      </w:r>
      <w:bookmarkEnd w:id="79"/>
    </w:p>
    <w:p w14:paraId="52730781" w14:textId="77777777" w:rsidR="003567CE" w:rsidRPr="003567CE" w:rsidRDefault="003567CE" w:rsidP="003567CE">
      <w:pPr>
        <w:pStyle w:val="Kop2"/>
      </w:pPr>
    </w:p>
    <w:p w14:paraId="5C489EE3" w14:textId="069EC17B" w:rsidR="0063630B" w:rsidRDefault="00995E64" w:rsidP="0063630B">
      <w:pPr>
        <w:rPr>
          <w:lang w:val="nl-BE"/>
        </w:rPr>
      </w:pPr>
      <w:r>
        <w:rPr>
          <w:lang w:val="nl-BE"/>
        </w:rPr>
        <w:t xml:space="preserve">We gaan te werk in </w:t>
      </w:r>
      <w:commentRangeStart w:id="80"/>
      <w:proofErr w:type="spellStart"/>
      <w:r>
        <w:rPr>
          <w:lang w:val="nl-BE"/>
        </w:rPr>
        <w:t>E.care</w:t>
      </w:r>
      <w:proofErr w:type="spellEnd"/>
      <w:r>
        <w:rPr>
          <w:lang w:val="nl-BE"/>
        </w:rPr>
        <w:t xml:space="preserve"> </w:t>
      </w:r>
      <w:commentRangeEnd w:id="80"/>
      <w:r w:rsidR="005D127A">
        <w:rPr>
          <w:rStyle w:val="Verwijzingopmerking"/>
        </w:rPr>
        <w:commentReference w:id="80"/>
      </w:r>
      <w:r>
        <w:rPr>
          <w:lang w:val="nl-BE"/>
        </w:rPr>
        <w:t>als volg</w:t>
      </w:r>
      <w:r w:rsidR="003567CE">
        <w:rPr>
          <w:lang w:val="nl-BE"/>
        </w:rPr>
        <w:t>t</w:t>
      </w:r>
      <w:r>
        <w:rPr>
          <w:lang w:val="nl-BE"/>
        </w:rPr>
        <w:t xml:space="preserve">. Telkens als we aan een nieuwe usecase beginnen maakt ieder teamlid een individueel prototype. Een van deze prototypes moet zijn gebaseerd op de al reeds bestaande </w:t>
      </w:r>
      <w:r>
        <w:rPr>
          <w:lang w:val="nl-BE"/>
        </w:rPr>
        <w:lastRenderedPageBreak/>
        <w:t xml:space="preserve">applicatie, de andere teamleden mogen een andere/creatieve manier bedenken om met de </w:t>
      </w:r>
      <w:del w:id="81" w:author="Kristine Mangelschots" w:date="2020-04-20T09:33:00Z">
        <w:r w:rsidDel="005D127A">
          <w:rPr>
            <w:lang w:val="nl-BE"/>
          </w:rPr>
          <w:delText xml:space="preserve">ui </w:delText>
        </w:r>
      </w:del>
      <w:ins w:id="82" w:author="Kristine Mangelschots" w:date="2020-04-20T09:33:00Z">
        <w:r w:rsidR="005D127A">
          <w:rPr>
            <w:lang w:val="nl-BE"/>
          </w:rPr>
          <w:t xml:space="preserve">UI </w:t>
        </w:r>
      </w:ins>
      <w:r>
        <w:rPr>
          <w:lang w:val="nl-BE"/>
        </w:rPr>
        <w:t xml:space="preserve">te werken. De tijd om aan </w:t>
      </w:r>
      <w:del w:id="83" w:author="Kristine Mangelschots" w:date="2020-04-20T09:33:00Z">
        <w:r w:rsidDel="005D127A">
          <w:rPr>
            <w:lang w:val="nl-BE"/>
          </w:rPr>
          <w:delText xml:space="preserve">zo </w:delText>
        </w:r>
      </w:del>
      <w:r>
        <w:rPr>
          <w:lang w:val="nl-BE"/>
        </w:rPr>
        <w:t>een prototype te werken bedraagt 3 dagen.</w:t>
      </w:r>
    </w:p>
    <w:p w14:paraId="10E3BCC2" w14:textId="0BCD05F8" w:rsidR="00995E64" w:rsidRDefault="00995E64" w:rsidP="0063630B">
      <w:pPr>
        <w:rPr>
          <w:lang w:val="nl-BE"/>
        </w:rPr>
      </w:pPr>
    </w:p>
    <w:p w14:paraId="536AA401" w14:textId="7D59B97D" w:rsidR="00995E64" w:rsidRDefault="00995E64" w:rsidP="0063630B">
      <w:pPr>
        <w:rPr>
          <w:lang w:val="nl-BE"/>
        </w:rPr>
      </w:pPr>
      <w:r>
        <w:rPr>
          <w:lang w:val="nl-BE"/>
        </w:rPr>
        <w:t>Als we klaar zijn met het prototype worden deze door de opdrachtgevers bekeken en  word</w:t>
      </w:r>
      <w:ins w:id="84" w:author="Kristine Mangelschots" w:date="2020-04-20T09:33:00Z">
        <w:r w:rsidR="005D127A">
          <w:rPr>
            <w:lang w:val="nl-BE"/>
          </w:rPr>
          <w:t>t</w:t>
        </w:r>
      </w:ins>
      <w:r>
        <w:rPr>
          <w:lang w:val="nl-BE"/>
        </w:rPr>
        <w:t xml:space="preserve"> </w:t>
      </w:r>
      <w:del w:id="85" w:author="Kristine Mangelschots" w:date="2020-04-20T09:33:00Z">
        <w:r w:rsidDel="005D127A">
          <w:rPr>
            <w:lang w:val="nl-BE"/>
          </w:rPr>
          <w:delText xml:space="preserve">er </w:delText>
        </w:r>
      </w:del>
      <w:r>
        <w:rPr>
          <w:lang w:val="nl-BE"/>
        </w:rPr>
        <w:t xml:space="preserve">door hun de finale applicatie bedacht. Meestal is dit het prototype van de al reeds bestaande applicatie met een paar details van de andere. De reden hiervoor is dat de mensen niet te veel verandering merken in de workflow. </w:t>
      </w:r>
    </w:p>
    <w:p w14:paraId="7AE4FE9B" w14:textId="3E087127" w:rsidR="00995E64" w:rsidRDefault="00995E64" w:rsidP="0063630B">
      <w:pPr>
        <w:rPr>
          <w:lang w:val="nl-BE"/>
        </w:rPr>
      </w:pPr>
    </w:p>
    <w:p w14:paraId="64E9ADEC" w14:textId="4DA5E1A0" w:rsidR="00995E64" w:rsidDel="005D127A" w:rsidRDefault="00995E64" w:rsidP="0063630B">
      <w:pPr>
        <w:rPr>
          <w:del w:id="86" w:author="Kristine Mangelschots" w:date="2020-04-20T09:34:00Z"/>
          <w:lang w:val="nl-BE"/>
        </w:rPr>
      </w:pPr>
      <w:del w:id="87" w:author="Kristine Mangelschots" w:date="2020-04-20T09:34:00Z">
        <w:r w:rsidDel="005D127A">
          <w:rPr>
            <w:lang w:val="nl-BE"/>
          </w:rPr>
          <w:delText>Dit geld niet voor de mobiele versie sinds dit de eerste versie zal zijn van de mobile versie</w:delText>
        </w:r>
        <w:r w:rsidR="00B4472B" w:rsidDel="005D127A">
          <w:rPr>
            <w:lang w:val="nl-BE"/>
          </w:rPr>
          <w:delText>.</w:delText>
        </w:r>
      </w:del>
    </w:p>
    <w:p w14:paraId="4D820064" w14:textId="0F55E17C" w:rsidR="00B4472B" w:rsidRDefault="00B4472B" w:rsidP="0063630B">
      <w:pPr>
        <w:rPr>
          <w:lang w:val="nl-BE"/>
        </w:rPr>
      </w:pPr>
    </w:p>
    <w:p w14:paraId="6CB80DC3" w14:textId="629DDDAF" w:rsidR="00B4472B" w:rsidRDefault="00B4472B" w:rsidP="0063630B">
      <w:pPr>
        <w:rPr>
          <w:lang w:val="nl-BE"/>
        </w:rPr>
      </w:pPr>
      <w:r>
        <w:rPr>
          <w:lang w:val="nl-BE"/>
        </w:rPr>
        <w:t>Wanneer er tot een besluit is gekomen word</w:t>
      </w:r>
      <w:ins w:id="88" w:author="Kristine Mangelschots" w:date="2020-04-20T09:34:00Z">
        <w:r w:rsidR="005D127A">
          <w:rPr>
            <w:lang w:val="nl-BE"/>
          </w:rPr>
          <w:t>t</w:t>
        </w:r>
      </w:ins>
      <w:r>
        <w:rPr>
          <w:lang w:val="nl-BE"/>
        </w:rPr>
        <w:t xml:space="preserve"> de webapplicatie van de usecase opgedeeld in items die in de </w:t>
      </w:r>
      <w:proofErr w:type="spellStart"/>
      <w:r>
        <w:rPr>
          <w:lang w:val="nl-BE"/>
        </w:rPr>
        <w:t>backlog</w:t>
      </w:r>
      <w:proofErr w:type="spellEnd"/>
      <w:r>
        <w:rPr>
          <w:lang w:val="nl-BE"/>
        </w:rPr>
        <w:t xml:space="preserve"> worden gezet. Dan voeren we met het team telkens een sprint uit van een week</w:t>
      </w:r>
      <w:ins w:id="89" w:author="Kristine Mangelschots" w:date="2020-04-20T09:37:00Z">
        <w:r w:rsidR="000D6C33">
          <w:rPr>
            <w:lang w:val="nl-BE"/>
          </w:rPr>
          <w:t>,</w:t>
        </w:r>
      </w:ins>
      <w:del w:id="90" w:author="Kristine Mangelschots" w:date="2020-04-20T09:37:00Z">
        <w:r w:rsidDel="000D6C33">
          <w:rPr>
            <w:lang w:val="nl-BE"/>
          </w:rPr>
          <w:delText>.</w:delText>
        </w:r>
      </w:del>
      <w:r>
        <w:rPr>
          <w:lang w:val="nl-BE"/>
        </w:rPr>
        <w:t xml:space="preserve"> </w:t>
      </w:r>
      <w:del w:id="91" w:author="Kristine Mangelschots" w:date="2020-04-20T09:37:00Z">
        <w:r w:rsidDel="000D6C33">
          <w:rPr>
            <w:lang w:val="nl-BE"/>
          </w:rPr>
          <w:delText xml:space="preserve">Voor zo een week </w:delText>
        </w:r>
      </w:del>
      <w:ins w:id="92" w:author="Kristine Mangelschots" w:date="2020-04-20T09:37:00Z">
        <w:r w:rsidR="000D6C33">
          <w:rPr>
            <w:lang w:val="nl-BE"/>
          </w:rPr>
          <w:t xml:space="preserve">er </w:t>
        </w:r>
      </w:ins>
      <w:r>
        <w:rPr>
          <w:lang w:val="nl-BE"/>
        </w:rPr>
        <w:t xml:space="preserve">worden </w:t>
      </w:r>
      <w:del w:id="93" w:author="Kristine Mangelschots" w:date="2020-04-20T09:37:00Z">
        <w:r w:rsidDel="000D6C33">
          <w:rPr>
            <w:lang w:val="nl-BE"/>
          </w:rPr>
          <w:delText xml:space="preserve">er </w:delText>
        </w:r>
      </w:del>
      <w:r>
        <w:rPr>
          <w:lang w:val="nl-BE"/>
        </w:rPr>
        <w:t xml:space="preserve">items van de </w:t>
      </w:r>
      <w:proofErr w:type="spellStart"/>
      <w:r>
        <w:rPr>
          <w:lang w:val="nl-BE"/>
        </w:rPr>
        <w:t>backlog</w:t>
      </w:r>
      <w:proofErr w:type="spellEnd"/>
      <w:r>
        <w:rPr>
          <w:lang w:val="nl-BE"/>
        </w:rPr>
        <w:t xml:space="preserve"> aan de sprint gehangen en </w:t>
      </w:r>
      <w:ins w:id="94" w:author="Kristine Mangelschots" w:date="2020-04-20T09:37:00Z">
        <w:r w:rsidR="000D6C33">
          <w:rPr>
            <w:lang w:val="nl-BE"/>
          </w:rPr>
          <w:t xml:space="preserve">we </w:t>
        </w:r>
      </w:ins>
      <w:r>
        <w:rPr>
          <w:lang w:val="nl-BE"/>
        </w:rPr>
        <w:t xml:space="preserve">gaan </w:t>
      </w:r>
      <w:del w:id="95" w:author="Kristine Mangelschots" w:date="2020-04-20T09:37:00Z">
        <w:r w:rsidDel="000D6C33">
          <w:rPr>
            <w:lang w:val="nl-BE"/>
          </w:rPr>
          <w:delText xml:space="preserve">we </w:delText>
        </w:r>
      </w:del>
      <w:r>
        <w:rPr>
          <w:lang w:val="nl-BE"/>
        </w:rPr>
        <w:t>SCRUM-</w:t>
      </w:r>
      <w:proofErr w:type="spellStart"/>
      <w:r>
        <w:rPr>
          <w:lang w:val="nl-BE"/>
        </w:rPr>
        <w:t>gewijs</w:t>
      </w:r>
      <w:proofErr w:type="spellEnd"/>
      <w:r>
        <w:rPr>
          <w:lang w:val="nl-BE"/>
        </w:rPr>
        <w:t xml:space="preserve"> te werk.</w:t>
      </w:r>
    </w:p>
    <w:p w14:paraId="1F9B5509" w14:textId="2519F205" w:rsidR="00B4472B" w:rsidRDefault="00B4472B" w:rsidP="0063630B">
      <w:pPr>
        <w:rPr>
          <w:lang w:val="nl-BE"/>
        </w:rPr>
      </w:pPr>
    </w:p>
    <w:p w14:paraId="6F6662AF" w14:textId="43691658" w:rsidR="00B4472B" w:rsidRDefault="00B4472B" w:rsidP="0063630B">
      <w:pPr>
        <w:rPr>
          <w:lang w:val="nl-BE"/>
        </w:rPr>
      </w:pPr>
      <w:r>
        <w:rPr>
          <w:lang w:val="nl-BE"/>
        </w:rPr>
        <w:t>Als de webapplicatie klaar is voor gebruik gaan we deze op de testserver zetten en nog een halve dag met het team testen op bugs voor de applicatie naar de tester van het bedrijf gaat.</w:t>
      </w:r>
    </w:p>
    <w:p w14:paraId="318B05B6" w14:textId="3D66E57E" w:rsidR="00B4472B" w:rsidRDefault="00B4472B" w:rsidP="0063630B">
      <w:pPr>
        <w:rPr>
          <w:lang w:val="nl-BE"/>
        </w:rPr>
      </w:pPr>
    </w:p>
    <w:p w14:paraId="2F95B601" w14:textId="592B3F4D" w:rsidR="009E665D" w:rsidRDefault="00B4472B" w:rsidP="009E665D">
      <w:pPr>
        <w:rPr>
          <w:ins w:id="96" w:author="Kristine Mangelschots" w:date="2020-04-20T09:41:00Z"/>
          <w:lang w:val="nl-BE"/>
        </w:rPr>
      </w:pPr>
      <w:r>
        <w:rPr>
          <w:lang w:val="nl-BE"/>
        </w:rPr>
        <w:t>Wanneer dit is getest door deze personen en al de overblijvende bugs zijn verholpen is de weba</w:t>
      </w:r>
      <w:ins w:id="97" w:author="Kristine Mangelschots" w:date="2020-04-20T09:36:00Z">
        <w:r w:rsidR="005D127A">
          <w:rPr>
            <w:lang w:val="nl-BE"/>
          </w:rPr>
          <w:t>p</w:t>
        </w:r>
      </w:ins>
      <w:r>
        <w:rPr>
          <w:lang w:val="nl-BE"/>
        </w:rPr>
        <w:t xml:space="preserve">plicatie klaar voor te implementeren in de </w:t>
      </w:r>
      <w:proofErr w:type="spellStart"/>
      <w:r>
        <w:rPr>
          <w:lang w:val="nl-BE"/>
        </w:rPr>
        <w:t>E.care</w:t>
      </w:r>
      <w:proofErr w:type="spellEnd"/>
      <w:r>
        <w:rPr>
          <w:lang w:val="nl-BE"/>
        </w:rPr>
        <w:t xml:space="preserve"> software</w:t>
      </w:r>
      <w:r w:rsidR="003567CE">
        <w:rPr>
          <w:lang w:val="nl-BE"/>
        </w:rPr>
        <w:t>.</w:t>
      </w:r>
    </w:p>
    <w:p w14:paraId="4A9001D2" w14:textId="0DAC71B9" w:rsidR="00217B2F" w:rsidRPr="009E665D" w:rsidRDefault="00217B2F" w:rsidP="009E665D">
      <w:pPr>
        <w:rPr>
          <w:lang w:val="nl-BE"/>
        </w:rPr>
      </w:pPr>
    </w:p>
    <w:sectPr w:rsidR="00217B2F" w:rsidRPr="009E665D" w:rsidSect="00574C68">
      <w:footerReference w:type="default" r:id="rId15"/>
      <w:pgSz w:w="11907" w:h="16840" w:code="9"/>
      <w:pgMar w:top="851" w:right="1134" w:bottom="851" w:left="1134"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6" w:author="Kristine Mangelschots" w:date="2020-04-20T09:07:00Z" w:initials="KM">
    <w:p w14:paraId="08115DC9" w14:textId="2C1F96A0" w:rsidR="001806DF" w:rsidRDefault="001806DF">
      <w:pPr>
        <w:pStyle w:val="Tekstopmerking"/>
      </w:pPr>
      <w:r>
        <w:rPr>
          <w:rStyle w:val="Verwijzingopmerking"/>
        </w:rPr>
        <w:annotationRef/>
      </w:r>
      <w:proofErr w:type="spellStart"/>
      <w:r>
        <w:t>Misschien</w:t>
      </w:r>
      <w:proofErr w:type="spellEnd"/>
      <w:r>
        <w:t xml:space="preserve"> hiervoor </w:t>
      </w:r>
      <w:proofErr w:type="spellStart"/>
      <w:r>
        <w:t>vermelden</w:t>
      </w:r>
      <w:proofErr w:type="spellEnd"/>
      <w:r>
        <w:t xml:space="preserve"> wat de </w:t>
      </w:r>
      <w:proofErr w:type="spellStart"/>
      <w:r>
        <w:t>stageopdracht</w:t>
      </w:r>
      <w:proofErr w:type="spellEnd"/>
      <w:r>
        <w:t xml:space="preserve"> is, </w:t>
      </w:r>
      <w:proofErr w:type="spellStart"/>
      <w:r>
        <w:t>bv</w:t>
      </w:r>
      <w:proofErr w:type="spellEnd"/>
      <w:r>
        <w:t xml:space="preserve"> </w:t>
      </w:r>
      <w:proofErr w:type="spellStart"/>
      <w:r>
        <w:t>Mijn</w:t>
      </w:r>
      <w:proofErr w:type="spellEnd"/>
      <w:r>
        <w:t xml:space="preserve"> </w:t>
      </w:r>
      <w:proofErr w:type="spellStart"/>
      <w:r>
        <w:t>stageopdracht</w:t>
      </w:r>
      <w:proofErr w:type="spellEnd"/>
      <w:r>
        <w:t xml:space="preserve"> </w:t>
      </w:r>
      <w:proofErr w:type="spellStart"/>
      <w:r>
        <w:t>bestaat</w:t>
      </w:r>
      <w:proofErr w:type="spellEnd"/>
      <w:r>
        <w:t xml:space="preserve"> </w:t>
      </w:r>
      <w:proofErr w:type="spellStart"/>
      <w:r>
        <w:t>uit</w:t>
      </w:r>
      <w:proofErr w:type="spellEnd"/>
      <w:r>
        <w:t xml:space="preserve"> het </w:t>
      </w:r>
      <w:proofErr w:type="spellStart"/>
      <w:r>
        <w:t>opnieuw</w:t>
      </w:r>
      <w:proofErr w:type="spellEnd"/>
      <w:r>
        <w:t xml:space="preserve"> </w:t>
      </w:r>
      <w:proofErr w:type="spellStart"/>
      <w:r>
        <w:t>ontwerpen</w:t>
      </w:r>
      <w:proofErr w:type="spellEnd"/>
      <w:r>
        <w:t xml:space="preserve"> van de software van </w:t>
      </w:r>
      <w:proofErr w:type="spellStart"/>
      <w:r>
        <w:t>E.care</w:t>
      </w:r>
      <w:proofErr w:type="spellEnd"/>
      <w:r>
        <w:t xml:space="preserve">.  De </w:t>
      </w:r>
      <w:proofErr w:type="spellStart"/>
      <w:r>
        <w:t>aanleiding</w:t>
      </w:r>
      <w:proofErr w:type="spellEnd"/>
      <w:r>
        <w:t xml:space="preserve"> hiervoor is dat er in de </w:t>
      </w:r>
      <w:proofErr w:type="spellStart"/>
      <w:r>
        <w:t>huidige</w:t>
      </w:r>
      <w:proofErr w:type="spellEnd"/>
      <w:r>
        <w:t xml:space="preserve"> applicatie….</w:t>
      </w:r>
    </w:p>
  </w:comment>
  <w:comment w:id="39" w:author="Kristine Mangelschots" w:date="2020-04-20T09:11:00Z" w:initials="KM">
    <w:p w14:paraId="6D166A1D" w14:textId="1EAEC444" w:rsidR="001806DF" w:rsidRDefault="001806DF">
      <w:pPr>
        <w:pStyle w:val="Tekstopmerking"/>
      </w:pPr>
      <w:r>
        <w:rPr>
          <w:rStyle w:val="Verwijzingopmerking"/>
        </w:rPr>
        <w:annotationRef/>
      </w:r>
      <w:r>
        <w:t xml:space="preserve">Is </w:t>
      </w:r>
      <w:proofErr w:type="spellStart"/>
      <w:r>
        <w:t>dit</w:t>
      </w:r>
      <w:proofErr w:type="spellEnd"/>
      <w:r>
        <w:t xml:space="preserve"> ook de naam van de applicatie of </w:t>
      </w:r>
      <w:proofErr w:type="spellStart"/>
      <w:r>
        <w:t>enkel</w:t>
      </w:r>
      <w:proofErr w:type="spellEnd"/>
      <w:r>
        <w:t xml:space="preserve"> van het </w:t>
      </w:r>
      <w:proofErr w:type="spellStart"/>
      <w:r>
        <w:t>bedrijf</w:t>
      </w:r>
      <w:proofErr w:type="spellEnd"/>
      <w:r>
        <w:t xml:space="preserve">? </w:t>
      </w:r>
      <w:proofErr w:type="spellStart"/>
      <w:r>
        <w:t>Indien</w:t>
      </w:r>
      <w:proofErr w:type="spellEnd"/>
      <w:r>
        <w:t xml:space="preserve"> </w:t>
      </w:r>
      <w:proofErr w:type="spellStart"/>
      <w:r>
        <w:t>enkel</w:t>
      </w:r>
      <w:proofErr w:type="spellEnd"/>
      <w:r>
        <w:t xml:space="preserve"> naam </w:t>
      </w:r>
      <w:proofErr w:type="spellStart"/>
      <w:r>
        <w:t>bedrijf</w:t>
      </w:r>
      <w:proofErr w:type="spellEnd"/>
      <w:r>
        <w:t xml:space="preserve">: de </w:t>
      </w:r>
      <w:proofErr w:type="spellStart"/>
      <w:r>
        <w:t>E.care</w:t>
      </w:r>
      <w:proofErr w:type="spellEnd"/>
      <w:r>
        <w:t xml:space="preserve"> applicatie</w:t>
      </w:r>
    </w:p>
  </w:comment>
  <w:comment w:id="38" w:author="Kristine Mangelschots" w:date="2020-04-20T09:12:00Z" w:initials="KM">
    <w:p w14:paraId="5FF4F171" w14:textId="73D89F0F" w:rsidR="001806DF" w:rsidRDefault="001806DF">
      <w:pPr>
        <w:pStyle w:val="Tekstopmerking"/>
      </w:pPr>
      <w:r>
        <w:rPr>
          <w:rStyle w:val="Verwijzingopmerking"/>
        </w:rPr>
        <w:annotationRef/>
      </w:r>
      <w:r>
        <w:t xml:space="preserve">Dit </w:t>
      </w:r>
      <w:proofErr w:type="spellStart"/>
      <w:r>
        <w:t>vind</w:t>
      </w:r>
      <w:proofErr w:type="spellEnd"/>
      <w:r>
        <w:t xml:space="preserve"> ik  </w:t>
      </w:r>
      <w:proofErr w:type="spellStart"/>
      <w:r>
        <w:t>overbodig</w:t>
      </w:r>
      <w:proofErr w:type="spellEnd"/>
      <w:r>
        <w:t xml:space="preserve"> en mag </w:t>
      </w:r>
      <w:proofErr w:type="spellStart"/>
      <w:r>
        <w:t>weg</w:t>
      </w:r>
      <w:proofErr w:type="spellEnd"/>
      <w:r>
        <w:t xml:space="preserve"> van </w:t>
      </w:r>
      <w:proofErr w:type="spellStart"/>
      <w:r>
        <w:t>mij</w:t>
      </w:r>
      <w:proofErr w:type="spellEnd"/>
      <w:r>
        <w:t>.</w:t>
      </w:r>
    </w:p>
  </w:comment>
  <w:comment w:id="51" w:author="Kristine Mangelschots" w:date="2020-04-20T09:15:00Z" w:initials="KM">
    <w:p w14:paraId="39B1CBCE" w14:textId="21B9B5CD" w:rsidR="00FC5DD5" w:rsidRDefault="00FC5DD5">
      <w:pPr>
        <w:pStyle w:val="Tekstopmerking"/>
      </w:pPr>
      <w:r>
        <w:rPr>
          <w:rStyle w:val="Verwijzingopmerking"/>
        </w:rPr>
        <w:annotationRef/>
      </w:r>
      <w:r>
        <w:t xml:space="preserve">Je </w:t>
      </w:r>
      <w:proofErr w:type="spellStart"/>
      <w:r>
        <w:t>spreekt</w:t>
      </w:r>
      <w:proofErr w:type="spellEnd"/>
      <w:r>
        <w:t xml:space="preserve"> </w:t>
      </w:r>
      <w:proofErr w:type="spellStart"/>
      <w:r>
        <w:t>hier</w:t>
      </w:r>
      <w:proofErr w:type="spellEnd"/>
      <w:r>
        <w:t xml:space="preserve"> over we, maar </w:t>
      </w:r>
      <w:proofErr w:type="spellStart"/>
      <w:r>
        <w:t>wie</w:t>
      </w:r>
      <w:proofErr w:type="spellEnd"/>
      <w:r>
        <w:t xml:space="preserve"> is ‘we’.  Je </w:t>
      </w:r>
      <w:proofErr w:type="spellStart"/>
      <w:r>
        <w:t>bedoelt</w:t>
      </w:r>
      <w:proofErr w:type="spellEnd"/>
      <w:r>
        <w:t xml:space="preserve"> </w:t>
      </w:r>
      <w:proofErr w:type="spellStart"/>
      <w:r>
        <w:t>hiermee</w:t>
      </w:r>
      <w:proofErr w:type="spellEnd"/>
      <w:r>
        <w:t xml:space="preserve"> </w:t>
      </w:r>
      <w:proofErr w:type="spellStart"/>
      <w:r>
        <w:t>waarschijnlijk</w:t>
      </w:r>
      <w:proofErr w:type="spellEnd"/>
      <w:r>
        <w:t xml:space="preserve"> </w:t>
      </w:r>
      <w:proofErr w:type="spellStart"/>
      <w:r>
        <w:t>jezelf</w:t>
      </w:r>
      <w:proofErr w:type="spellEnd"/>
      <w:r>
        <w:t xml:space="preserve">, </w:t>
      </w:r>
      <w:proofErr w:type="spellStart"/>
      <w:r>
        <w:t>Agit</w:t>
      </w:r>
      <w:proofErr w:type="spellEnd"/>
      <w:r>
        <w:t xml:space="preserve"> en Dries, maar </w:t>
      </w:r>
      <w:proofErr w:type="spellStart"/>
      <w:r>
        <w:t>dit</w:t>
      </w:r>
      <w:proofErr w:type="spellEnd"/>
      <w:r>
        <w:t xml:space="preserve"> </w:t>
      </w:r>
      <w:proofErr w:type="spellStart"/>
      <w:r>
        <w:t>wordt</w:t>
      </w:r>
      <w:proofErr w:type="spellEnd"/>
      <w:r>
        <w:t xml:space="preserve"> </w:t>
      </w:r>
      <w:proofErr w:type="spellStart"/>
      <w:r>
        <w:t>wel</w:t>
      </w:r>
      <w:proofErr w:type="spellEnd"/>
      <w:r>
        <w:t xml:space="preserve"> </w:t>
      </w:r>
      <w:proofErr w:type="spellStart"/>
      <w:r>
        <w:t>niet</w:t>
      </w:r>
      <w:proofErr w:type="spellEnd"/>
      <w:r>
        <w:t xml:space="preserve"> </w:t>
      </w:r>
      <w:proofErr w:type="spellStart"/>
      <w:r>
        <w:t>vermeld</w:t>
      </w:r>
      <w:proofErr w:type="spellEnd"/>
      <w:r>
        <w:t xml:space="preserve">.  </w:t>
      </w:r>
    </w:p>
  </w:comment>
  <w:comment w:id="76" w:author="Kristine Mangelschots" w:date="2020-04-20T09:31:00Z" w:initials="KM">
    <w:p w14:paraId="436B0D9D" w14:textId="4B98A5AF" w:rsidR="005D127A" w:rsidRDefault="005D127A">
      <w:pPr>
        <w:pStyle w:val="Tekstopmerking"/>
      </w:pPr>
      <w:r>
        <w:rPr>
          <w:rStyle w:val="Verwijzingopmerking"/>
        </w:rPr>
        <w:annotationRef/>
      </w:r>
      <w:proofErr w:type="spellStart"/>
      <w:r>
        <w:t>Kijken</w:t>
      </w:r>
      <w:proofErr w:type="spellEnd"/>
      <w:r>
        <w:t xml:space="preserve"> </w:t>
      </w:r>
      <w:proofErr w:type="spellStart"/>
      <w:r>
        <w:t>naar</w:t>
      </w:r>
      <w:proofErr w:type="spellEnd"/>
      <w:r>
        <w:t xml:space="preserve"> </w:t>
      </w:r>
      <w:proofErr w:type="spellStart"/>
      <w:r>
        <w:t>zinsconstructie</w:t>
      </w:r>
      <w:proofErr w:type="spellEnd"/>
    </w:p>
  </w:comment>
  <w:comment w:id="80" w:author="Kristine Mangelschots" w:date="2020-04-20T09:32:00Z" w:initials="KM">
    <w:p w14:paraId="3A18FB1F" w14:textId="755B336B" w:rsidR="005D127A" w:rsidRDefault="005D127A">
      <w:pPr>
        <w:pStyle w:val="Tekstopmerking"/>
      </w:pPr>
      <w:r>
        <w:rPr>
          <w:rStyle w:val="Verwijzingopmerking"/>
        </w:rPr>
        <w:annotationRef/>
      </w:r>
      <w:proofErr w:type="spellStart"/>
      <w:r>
        <w:t>Vraag</w:t>
      </w:r>
      <w:proofErr w:type="spellEnd"/>
      <w:r>
        <w:t xml:space="preserve">: is </w:t>
      </w:r>
      <w:proofErr w:type="spellStart"/>
      <w:r>
        <w:t>dit</w:t>
      </w:r>
      <w:proofErr w:type="spellEnd"/>
      <w:r>
        <w:t xml:space="preserve"> </w:t>
      </w:r>
      <w:proofErr w:type="spellStart"/>
      <w:r>
        <w:t>naast</w:t>
      </w:r>
      <w:proofErr w:type="spellEnd"/>
      <w:r>
        <w:t xml:space="preserve"> de naam van het </w:t>
      </w:r>
      <w:proofErr w:type="spellStart"/>
      <w:r>
        <w:t>bedrijf</w:t>
      </w:r>
      <w:proofErr w:type="spellEnd"/>
      <w:r>
        <w:t xml:space="preserve"> ook de naam van de software?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8115DC9" w15:done="0"/>
  <w15:commentEx w15:paraId="6D166A1D" w15:done="0"/>
  <w15:commentEx w15:paraId="5FF4F171" w15:done="0"/>
  <w15:commentEx w15:paraId="39B1CBCE" w15:done="0"/>
  <w15:commentEx w15:paraId="436B0D9D" w15:done="0"/>
  <w15:commentEx w15:paraId="3A18FB1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8115DC9" w16cid:durableId="2247E4DC"/>
  <w16cid:commentId w16cid:paraId="6D166A1D" w16cid:durableId="2247E5B7"/>
  <w16cid:commentId w16cid:paraId="5FF4F171" w16cid:durableId="2247E5F8"/>
  <w16cid:commentId w16cid:paraId="39B1CBCE" w16cid:durableId="2247E6AB"/>
  <w16cid:commentId w16cid:paraId="436B0D9D" w16cid:durableId="2247EA6C"/>
  <w16cid:commentId w16cid:paraId="3A18FB1F" w16cid:durableId="2247EA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939B92" w14:textId="77777777" w:rsidR="008E2C50" w:rsidRDefault="008E2C50" w:rsidP="003606AF">
      <w:r>
        <w:separator/>
      </w:r>
    </w:p>
  </w:endnote>
  <w:endnote w:type="continuationSeparator" w:id="0">
    <w:p w14:paraId="49C77967" w14:textId="77777777" w:rsidR="008E2C50" w:rsidRDefault="008E2C50" w:rsidP="00360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102831"/>
      <w:docPartObj>
        <w:docPartGallery w:val="Page Numbers (Bottom of Page)"/>
        <w:docPartUnique/>
      </w:docPartObj>
    </w:sdtPr>
    <w:sdtEndPr/>
    <w:sdtContent>
      <w:p w14:paraId="656635F0" w14:textId="5A584F62" w:rsidR="00F51187" w:rsidRDefault="00F51187">
        <w:pPr>
          <w:pStyle w:val="Voettekst"/>
          <w:jc w:val="right"/>
        </w:pPr>
        <w:r>
          <w:fldChar w:fldCharType="begin"/>
        </w:r>
        <w:r>
          <w:instrText>PAGE   \* MERGEFORMAT</w:instrText>
        </w:r>
        <w:r>
          <w:fldChar w:fldCharType="separate"/>
        </w:r>
        <w:r w:rsidR="00504607" w:rsidRPr="00504607">
          <w:rPr>
            <w:noProof/>
            <w:lang w:val="nl-NL"/>
          </w:rPr>
          <w:t>2</w:t>
        </w:r>
        <w:r>
          <w:fldChar w:fldCharType="end"/>
        </w:r>
      </w:p>
    </w:sdtContent>
  </w:sdt>
  <w:p w14:paraId="247AC431" w14:textId="77777777" w:rsidR="00F51187" w:rsidRDefault="00F5118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3FEB8A" w14:textId="77777777" w:rsidR="008E2C50" w:rsidRDefault="008E2C50" w:rsidP="003606AF">
      <w:r>
        <w:separator/>
      </w:r>
    </w:p>
  </w:footnote>
  <w:footnote w:type="continuationSeparator" w:id="0">
    <w:p w14:paraId="5726B876" w14:textId="77777777" w:rsidR="008E2C50" w:rsidRDefault="008E2C50" w:rsidP="003606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52AEB"/>
    <w:multiLevelType w:val="hybridMultilevel"/>
    <w:tmpl w:val="5D04D2F8"/>
    <w:lvl w:ilvl="0" w:tplc="030C6408">
      <w:start w:val="1"/>
      <w:numFmt w:val="decimal"/>
      <w:lvlText w:val="%1."/>
      <w:lvlJc w:val="left"/>
      <w:pPr>
        <w:tabs>
          <w:tab w:val="num" w:pos="720"/>
        </w:tabs>
        <w:ind w:left="720" w:hanging="360"/>
      </w:pPr>
    </w:lvl>
    <w:lvl w:ilvl="1" w:tplc="052A8B14">
      <w:start w:val="1"/>
      <w:numFmt w:val="decimal"/>
      <w:lvlText w:val="%2."/>
      <w:lvlJc w:val="left"/>
      <w:pPr>
        <w:tabs>
          <w:tab w:val="num" w:pos="1440"/>
        </w:tabs>
        <w:ind w:left="1440" w:hanging="360"/>
      </w:pPr>
    </w:lvl>
    <w:lvl w:ilvl="2" w:tplc="E18E9F02" w:tentative="1">
      <w:start w:val="1"/>
      <w:numFmt w:val="decimal"/>
      <w:lvlText w:val="%3."/>
      <w:lvlJc w:val="left"/>
      <w:pPr>
        <w:tabs>
          <w:tab w:val="num" w:pos="2160"/>
        </w:tabs>
        <w:ind w:left="2160" w:hanging="360"/>
      </w:pPr>
    </w:lvl>
    <w:lvl w:ilvl="3" w:tplc="C0AC1A10" w:tentative="1">
      <w:start w:val="1"/>
      <w:numFmt w:val="decimal"/>
      <w:lvlText w:val="%4."/>
      <w:lvlJc w:val="left"/>
      <w:pPr>
        <w:tabs>
          <w:tab w:val="num" w:pos="2880"/>
        </w:tabs>
        <w:ind w:left="2880" w:hanging="360"/>
      </w:pPr>
    </w:lvl>
    <w:lvl w:ilvl="4" w:tplc="578882E2" w:tentative="1">
      <w:start w:val="1"/>
      <w:numFmt w:val="decimal"/>
      <w:lvlText w:val="%5."/>
      <w:lvlJc w:val="left"/>
      <w:pPr>
        <w:tabs>
          <w:tab w:val="num" w:pos="3600"/>
        </w:tabs>
        <w:ind w:left="3600" w:hanging="360"/>
      </w:pPr>
    </w:lvl>
    <w:lvl w:ilvl="5" w:tplc="C1569E86" w:tentative="1">
      <w:start w:val="1"/>
      <w:numFmt w:val="decimal"/>
      <w:lvlText w:val="%6."/>
      <w:lvlJc w:val="left"/>
      <w:pPr>
        <w:tabs>
          <w:tab w:val="num" w:pos="4320"/>
        </w:tabs>
        <w:ind w:left="4320" w:hanging="360"/>
      </w:pPr>
    </w:lvl>
    <w:lvl w:ilvl="6" w:tplc="EC54E890" w:tentative="1">
      <w:start w:val="1"/>
      <w:numFmt w:val="decimal"/>
      <w:lvlText w:val="%7."/>
      <w:lvlJc w:val="left"/>
      <w:pPr>
        <w:tabs>
          <w:tab w:val="num" w:pos="5040"/>
        </w:tabs>
        <w:ind w:left="5040" w:hanging="360"/>
      </w:pPr>
    </w:lvl>
    <w:lvl w:ilvl="7" w:tplc="6C08CD28" w:tentative="1">
      <w:start w:val="1"/>
      <w:numFmt w:val="decimal"/>
      <w:lvlText w:val="%8."/>
      <w:lvlJc w:val="left"/>
      <w:pPr>
        <w:tabs>
          <w:tab w:val="num" w:pos="5760"/>
        </w:tabs>
        <w:ind w:left="5760" w:hanging="360"/>
      </w:pPr>
    </w:lvl>
    <w:lvl w:ilvl="8" w:tplc="EC5AF9CC" w:tentative="1">
      <w:start w:val="1"/>
      <w:numFmt w:val="decimal"/>
      <w:lvlText w:val="%9."/>
      <w:lvlJc w:val="left"/>
      <w:pPr>
        <w:tabs>
          <w:tab w:val="num" w:pos="6480"/>
        </w:tabs>
        <w:ind w:left="6480" w:hanging="360"/>
      </w:pPr>
    </w:lvl>
  </w:abstractNum>
  <w:abstractNum w:abstractNumId="1" w15:restartNumberingAfterBreak="0">
    <w:nsid w:val="03F03FC4"/>
    <w:multiLevelType w:val="hybridMultilevel"/>
    <w:tmpl w:val="2C26F66C"/>
    <w:lvl w:ilvl="0" w:tplc="35E648EE">
      <w:start w:val="1"/>
      <w:numFmt w:val="bullet"/>
      <w:lvlText w:val="•"/>
      <w:lvlJc w:val="left"/>
      <w:pPr>
        <w:tabs>
          <w:tab w:val="num" w:pos="720"/>
        </w:tabs>
        <w:ind w:left="720" w:hanging="360"/>
      </w:pPr>
      <w:rPr>
        <w:rFonts w:ascii="Arial" w:hAnsi="Arial" w:hint="default"/>
      </w:rPr>
    </w:lvl>
    <w:lvl w:ilvl="1" w:tplc="52585C5A" w:tentative="1">
      <w:start w:val="1"/>
      <w:numFmt w:val="bullet"/>
      <w:lvlText w:val="•"/>
      <w:lvlJc w:val="left"/>
      <w:pPr>
        <w:tabs>
          <w:tab w:val="num" w:pos="1440"/>
        </w:tabs>
        <w:ind w:left="1440" w:hanging="360"/>
      </w:pPr>
      <w:rPr>
        <w:rFonts w:ascii="Arial" w:hAnsi="Arial" w:hint="default"/>
      </w:rPr>
    </w:lvl>
    <w:lvl w:ilvl="2" w:tplc="40B27BA8" w:tentative="1">
      <w:start w:val="1"/>
      <w:numFmt w:val="bullet"/>
      <w:lvlText w:val="•"/>
      <w:lvlJc w:val="left"/>
      <w:pPr>
        <w:tabs>
          <w:tab w:val="num" w:pos="2160"/>
        </w:tabs>
        <w:ind w:left="2160" w:hanging="360"/>
      </w:pPr>
      <w:rPr>
        <w:rFonts w:ascii="Arial" w:hAnsi="Arial" w:hint="default"/>
      </w:rPr>
    </w:lvl>
    <w:lvl w:ilvl="3" w:tplc="7D1C1112" w:tentative="1">
      <w:start w:val="1"/>
      <w:numFmt w:val="bullet"/>
      <w:lvlText w:val="•"/>
      <w:lvlJc w:val="left"/>
      <w:pPr>
        <w:tabs>
          <w:tab w:val="num" w:pos="2880"/>
        </w:tabs>
        <w:ind w:left="2880" w:hanging="360"/>
      </w:pPr>
      <w:rPr>
        <w:rFonts w:ascii="Arial" w:hAnsi="Arial" w:hint="default"/>
      </w:rPr>
    </w:lvl>
    <w:lvl w:ilvl="4" w:tplc="4F166292" w:tentative="1">
      <w:start w:val="1"/>
      <w:numFmt w:val="bullet"/>
      <w:lvlText w:val="•"/>
      <w:lvlJc w:val="left"/>
      <w:pPr>
        <w:tabs>
          <w:tab w:val="num" w:pos="3600"/>
        </w:tabs>
        <w:ind w:left="3600" w:hanging="360"/>
      </w:pPr>
      <w:rPr>
        <w:rFonts w:ascii="Arial" w:hAnsi="Arial" w:hint="default"/>
      </w:rPr>
    </w:lvl>
    <w:lvl w:ilvl="5" w:tplc="E876BADC" w:tentative="1">
      <w:start w:val="1"/>
      <w:numFmt w:val="bullet"/>
      <w:lvlText w:val="•"/>
      <w:lvlJc w:val="left"/>
      <w:pPr>
        <w:tabs>
          <w:tab w:val="num" w:pos="4320"/>
        </w:tabs>
        <w:ind w:left="4320" w:hanging="360"/>
      </w:pPr>
      <w:rPr>
        <w:rFonts w:ascii="Arial" w:hAnsi="Arial" w:hint="default"/>
      </w:rPr>
    </w:lvl>
    <w:lvl w:ilvl="6" w:tplc="FB54487E" w:tentative="1">
      <w:start w:val="1"/>
      <w:numFmt w:val="bullet"/>
      <w:lvlText w:val="•"/>
      <w:lvlJc w:val="left"/>
      <w:pPr>
        <w:tabs>
          <w:tab w:val="num" w:pos="5040"/>
        </w:tabs>
        <w:ind w:left="5040" w:hanging="360"/>
      </w:pPr>
      <w:rPr>
        <w:rFonts w:ascii="Arial" w:hAnsi="Arial" w:hint="default"/>
      </w:rPr>
    </w:lvl>
    <w:lvl w:ilvl="7" w:tplc="6E229CEC" w:tentative="1">
      <w:start w:val="1"/>
      <w:numFmt w:val="bullet"/>
      <w:lvlText w:val="•"/>
      <w:lvlJc w:val="left"/>
      <w:pPr>
        <w:tabs>
          <w:tab w:val="num" w:pos="5760"/>
        </w:tabs>
        <w:ind w:left="5760" w:hanging="360"/>
      </w:pPr>
      <w:rPr>
        <w:rFonts w:ascii="Arial" w:hAnsi="Arial" w:hint="default"/>
      </w:rPr>
    </w:lvl>
    <w:lvl w:ilvl="8" w:tplc="B33ED21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EE2911"/>
    <w:multiLevelType w:val="hybridMultilevel"/>
    <w:tmpl w:val="4C561232"/>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start w:val="1"/>
      <w:numFmt w:val="decimal"/>
      <w:lvlText w:val="%4."/>
      <w:lvlJc w:val="left"/>
      <w:pPr>
        <w:ind w:left="2520" w:hanging="360"/>
      </w:pPr>
    </w:lvl>
    <w:lvl w:ilvl="4" w:tplc="08130019">
      <w:start w:val="1"/>
      <w:numFmt w:val="lowerLetter"/>
      <w:lvlText w:val="%5."/>
      <w:lvlJc w:val="left"/>
      <w:pPr>
        <w:ind w:left="3240" w:hanging="360"/>
      </w:pPr>
    </w:lvl>
    <w:lvl w:ilvl="5" w:tplc="0813001B">
      <w:start w:val="1"/>
      <w:numFmt w:val="lowerRoman"/>
      <w:lvlText w:val="%6."/>
      <w:lvlJc w:val="right"/>
      <w:pPr>
        <w:ind w:left="3960" w:hanging="180"/>
      </w:pPr>
    </w:lvl>
    <w:lvl w:ilvl="6" w:tplc="0813000F">
      <w:start w:val="1"/>
      <w:numFmt w:val="decimal"/>
      <w:lvlText w:val="%7."/>
      <w:lvlJc w:val="left"/>
      <w:pPr>
        <w:ind w:left="4680" w:hanging="360"/>
      </w:pPr>
    </w:lvl>
    <w:lvl w:ilvl="7" w:tplc="08130019">
      <w:start w:val="1"/>
      <w:numFmt w:val="lowerLetter"/>
      <w:lvlText w:val="%8."/>
      <w:lvlJc w:val="left"/>
      <w:pPr>
        <w:ind w:left="5400" w:hanging="360"/>
      </w:pPr>
    </w:lvl>
    <w:lvl w:ilvl="8" w:tplc="0813001B">
      <w:start w:val="1"/>
      <w:numFmt w:val="lowerRoman"/>
      <w:lvlText w:val="%9."/>
      <w:lvlJc w:val="right"/>
      <w:pPr>
        <w:ind w:left="6120" w:hanging="180"/>
      </w:pPr>
    </w:lvl>
  </w:abstractNum>
  <w:abstractNum w:abstractNumId="3" w15:restartNumberingAfterBreak="0">
    <w:nsid w:val="0D9D7F89"/>
    <w:multiLevelType w:val="hybridMultilevel"/>
    <w:tmpl w:val="1CC04B3C"/>
    <w:lvl w:ilvl="0" w:tplc="A712FF86">
      <w:start w:val="1"/>
      <w:numFmt w:val="bullet"/>
      <w:lvlText w:val="–"/>
      <w:lvlJc w:val="left"/>
      <w:pPr>
        <w:tabs>
          <w:tab w:val="num" w:pos="720"/>
        </w:tabs>
        <w:ind w:left="720" w:hanging="360"/>
      </w:pPr>
      <w:rPr>
        <w:rFonts w:ascii="Arial" w:hAnsi="Arial" w:hint="default"/>
      </w:rPr>
    </w:lvl>
    <w:lvl w:ilvl="1" w:tplc="699C201C">
      <w:start w:val="1"/>
      <w:numFmt w:val="bullet"/>
      <w:lvlText w:val="–"/>
      <w:lvlJc w:val="left"/>
      <w:pPr>
        <w:tabs>
          <w:tab w:val="num" w:pos="1440"/>
        </w:tabs>
        <w:ind w:left="1440" w:hanging="360"/>
      </w:pPr>
      <w:rPr>
        <w:rFonts w:ascii="Arial" w:hAnsi="Arial" w:hint="default"/>
      </w:rPr>
    </w:lvl>
    <w:lvl w:ilvl="2" w:tplc="3E5A80CA" w:tentative="1">
      <w:start w:val="1"/>
      <w:numFmt w:val="bullet"/>
      <w:lvlText w:val="–"/>
      <w:lvlJc w:val="left"/>
      <w:pPr>
        <w:tabs>
          <w:tab w:val="num" w:pos="2160"/>
        </w:tabs>
        <w:ind w:left="2160" w:hanging="360"/>
      </w:pPr>
      <w:rPr>
        <w:rFonts w:ascii="Arial" w:hAnsi="Arial" w:hint="default"/>
      </w:rPr>
    </w:lvl>
    <w:lvl w:ilvl="3" w:tplc="373A0662" w:tentative="1">
      <w:start w:val="1"/>
      <w:numFmt w:val="bullet"/>
      <w:lvlText w:val="–"/>
      <w:lvlJc w:val="left"/>
      <w:pPr>
        <w:tabs>
          <w:tab w:val="num" w:pos="2880"/>
        </w:tabs>
        <w:ind w:left="2880" w:hanging="360"/>
      </w:pPr>
      <w:rPr>
        <w:rFonts w:ascii="Arial" w:hAnsi="Arial" w:hint="default"/>
      </w:rPr>
    </w:lvl>
    <w:lvl w:ilvl="4" w:tplc="5F6C2F02" w:tentative="1">
      <w:start w:val="1"/>
      <w:numFmt w:val="bullet"/>
      <w:lvlText w:val="–"/>
      <w:lvlJc w:val="left"/>
      <w:pPr>
        <w:tabs>
          <w:tab w:val="num" w:pos="3600"/>
        </w:tabs>
        <w:ind w:left="3600" w:hanging="360"/>
      </w:pPr>
      <w:rPr>
        <w:rFonts w:ascii="Arial" w:hAnsi="Arial" w:hint="default"/>
      </w:rPr>
    </w:lvl>
    <w:lvl w:ilvl="5" w:tplc="ACF26F26" w:tentative="1">
      <w:start w:val="1"/>
      <w:numFmt w:val="bullet"/>
      <w:lvlText w:val="–"/>
      <w:lvlJc w:val="left"/>
      <w:pPr>
        <w:tabs>
          <w:tab w:val="num" w:pos="4320"/>
        </w:tabs>
        <w:ind w:left="4320" w:hanging="360"/>
      </w:pPr>
      <w:rPr>
        <w:rFonts w:ascii="Arial" w:hAnsi="Arial" w:hint="default"/>
      </w:rPr>
    </w:lvl>
    <w:lvl w:ilvl="6" w:tplc="6E226CF6" w:tentative="1">
      <w:start w:val="1"/>
      <w:numFmt w:val="bullet"/>
      <w:lvlText w:val="–"/>
      <w:lvlJc w:val="left"/>
      <w:pPr>
        <w:tabs>
          <w:tab w:val="num" w:pos="5040"/>
        </w:tabs>
        <w:ind w:left="5040" w:hanging="360"/>
      </w:pPr>
      <w:rPr>
        <w:rFonts w:ascii="Arial" w:hAnsi="Arial" w:hint="default"/>
      </w:rPr>
    </w:lvl>
    <w:lvl w:ilvl="7" w:tplc="A3E03C1A" w:tentative="1">
      <w:start w:val="1"/>
      <w:numFmt w:val="bullet"/>
      <w:lvlText w:val="–"/>
      <w:lvlJc w:val="left"/>
      <w:pPr>
        <w:tabs>
          <w:tab w:val="num" w:pos="5760"/>
        </w:tabs>
        <w:ind w:left="5760" w:hanging="360"/>
      </w:pPr>
      <w:rPr>
        <w:rFonts w:ascii="Arial" w:hAnsi="Arial" w:hint="default"/>
      </w:rPr>
    </w:lvl>
    <w:lvl w:ilvl="8" w:tplc="39E08E7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4096345"/>
    <w:multiLevelType w:val="hybridMultilevel"/>
    <w:tmpl w:val="BE288360"/>
    <w:lvl w:ilvl="0" w:tplc="0D085192">
      <w:start w:val="5"/>
      <w:numFmt w:val="bullet"/>
      <w:lvlText w:val="-"/>
      <w:lvlJc w:val="left"/>
      <w:pPr>
        <w:ind w:left="720" w:hanging="360"/>
      </w:pPr>
      <w:rPr>
        <w:rFonts w:ascii="Arial" w:eastAsiaTheme="minorHAnsi" w:hAnsi="Arial" w:cs="Aria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1AE8603F"/>
    <w:multiLevelType w:val="hybridMultilevel"/>
    <w:tmpl w:val="45FC2F08"/>
    <w:lvl w:ilvl="0" w:tplc="A0CC3C30">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D625F31"/>
    <w:multiLevelType w:val="hybridMultilevel"/>
    <w:tmpl w:val="6A965C46"/>
    <w:lvl w:ilvl="0" w:tplc="8220A220">
      <w:start w:val="1"/>
      <w:numFmt w:val="bullet"/>
      <w:lvlText w:val="•"/>
      <w:lvlJc w:val="left"/>
      <w:pPr>
        <w:tabs>
          <w:tab w:val="num" w:pos="720"/>
        </w:tabs>
        <w:ind w:left="720" w:hanging="360"/>
      </w:pPr>
      <w:rPr>
        <w:rFonts w:ascii="Arial" w:hAnsi="Arial" w:hint="default"/>
      </w:rPr>
    </w:lvl>
    <w:lvl w:ilvl="1" w:tplc="4EACB4E4">
      <w:numFmt w:val="bullet"/>
      <w:lvlText w:val="–"/>
      <w:lvlJc w:val="left"/>
      <w:pPr>
        <w:tabs>
          <w:tab w:val="num" w:pos="1440"/>
        </w:tabs>
        <w:ind w:left="1440" w:hanging="360"/>
      </w:pPr>
      <w:rPr>
        <w:rFonts w:ascii="Arial" w:hAnsi="Arial" w:hint="default"/>
      </w:rPr>
    </w:lvl>
    <w:lvl w:ilvl="2" w:tplc="04C8D0F6">
      <w:numFmt w:val="bullet"/>
      <w:lvlText w:val="•"/>
      <w:lvlJc w:val="left"/>
      <w:pPr>
        <w:tabs>
          <w:tab w:val="num" w:pos="2160"/>
        </w:tabs>
        <w:ind w:left="2160" w:hanging="360"/>
      </w:pPr>
      <w:rPr>
        <w:rFonts w:ascii="Arial" w:hAnsi="Arial" w:hint="default"/>
      </w:rPr>
    </w:lvl>
    <w:lvl w:ilvl="3" w:tplc="2AC64350" w:tentative="1">
      <w:start w:val="1"/>
      <w:numFmt w:val="bullet"/>
      <w:lvlText w:val="•"/>
      <w:lvlJc w:val="left"/>
      <w:pPr>
        <w:tabs>
          <w:tab w:val="num" w:pos="2880"/>
        </w:tabs>
        <w:ind w:left="2880" w:hanging="360"/>
      </w:pPr>
      <w:rPr>
        <w:rFonts w:ascii="Arial" w:hAnsi="Arial" w:hint="default"/>
      </w:rPr>
    </w:lvl>
    <w:lvl w:ilvl="4" w:tplc="D5CEFE2C" w:tentative="1">
      <w:start w:val="1"/>
      <w:numFmt w:val="bullet"/>
      <w:lvlText w:val="•"/>
      <w:lvlJc w:val="left"/>
      <w:pPr>
        <w:tabs>
          <w:tab w:val="num" w:pos="3600"/>
        </w:tabs>
        <w:ind w:left="3600" w:hanging="360"/>
      </w:pPr>
      <w:rPr>
        <w:rFonts w:ascii="Arial" w:hAnsi="Arial" w:hint="default"/>
      </w:rPr>
    </w:lvl>
    <w:lvl w:ilvl="5" w:tplc="A0F8CFCA" w:tentative="1">
      <w:start w:val="1"/>
      <w:numFmt w:val="bullet"/>
      <w:lvlText w:val="•"/>
      <w:lvlJc w:val="left"/>
      <w:pPr>
        <w:tabs>
          <w:tab w:val="num" w:pos="4320"/>
        </w:tabs>
        <w:ind w:left="4320" w:hanging="360"/>
      </w:pPr>
      <w:rPr>
        <w:rFonts w:ascii="Arial" w:hAnsi="Arial" w:hint="default"/>
      </w:rPr>
    </w:lvl>
    <w:lvl w:ilvl="6" w:tplc="F74A575E" w:tentative="1">
      <w:start w:val="1"/>
      <w:numFmt w:val="bullet"/>
      <w:lvlText w:val="•"/>
      <w:lvlJc w:val="left"/>
      <w:pPr>
        <w:tabs>
          <w:tab w:val="num" w:pos="5040"/>
        </w:tabs>
        <w:ind w:left="5040" w:hanging="360"/>
      </w:pPr>
      <w:rPr>
        <w:rFonts w:ascii="Arial" w:hAnsi="Arial" w:hint="default"/>
      </w:rPr>
    </w:lvl>
    <w:lvl w:ilvl="7" w:tplc="06123010" w:tentative="1">
      <w:start w:val="1"/>
      <w:numFmt w:val="bullet"/>
      <w:lvlText w:val="•"/>
      <w:lvlJc w:val="left"/>
      <w:pPr>
        <w:tabs>
          <w:tab w:val="num" w:pos="5760"/>
        </w:tabs>
        <w:ind w:left="5760" w:hanging="360"/>
      </w:pPr>
      <w:rPr>
        <w:rFonts w:ascii="Arial" w:hAnsi="Arial" w:hint="default"/>
      </w:rPr>
    </w:lvl>
    <w:lvl w:ilvl="8" w:tplc="44A4967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087148F"/>
    <w:multiLevelType w:val="hybridMultilevel"/>
    <w:tmpl w:val="E53002B6"/>
    <w:lvl w:ilvl="0" w:tplc="52A4DC5A">
      <w:start w:val="1"/>
      <w:numFmt w:val="bullet"/>
      <w:lvlText w:val="•"/>
      <w:lvlJc w:val="left"/>
      <w:pPr>
        <w:tabs>
          <w:tab w:val="num" w:pos="720"/>
        </w:tabs>
        <w:ind w:left="720" w:hanging="360"/>
      </w:pPr>
      <w:rPr>
        <w:rFonts w:ascii="Arial" w:hAnsi="Arial" w:hint="default"/>
      </w:rPr>
    </w:lvl>
    <w:lvl w:ilvl="1" w:tplc="1640D5DE">
      <w:numFmt w:val="bullet"/>
      <w:lvlText w:val="–"/>
      <w:lvlJc w:val="left"/>
      <w:pPr>
        <w:tabs>
          <w:tab w:val="num" w:pos="1440"/>
        </w:tabs>
        <w:ind w:left="1440" w:hanging="360"/>
      </w:pPr>
      <w:rPr>
        <w:rFonts w:ascii="Arial" w:hAnsi="Arial" w:hint="default"/>
      </w:rPr>
    </w:lvl>
    <w:lvl w:ilvl="2" w:tplc="5FC214BA" w:tentative="1">
      <w:start w:val="1"/>
      <w:numFmt w:val="bullet"/>
      <w:lvlText w:val="•"/>
      <w:lvlJc w:val="left"/>
      <w:pPr>
        <w:tabs>
          <w:tab w:val="num" w:pos="2160"/>
        </w:tabs>
        <w:ind w:left="2160" w:hanging="360"/>
      </w:pPr>
      <w:rPr>
        <w:rFonts w:ascii="Arial" w:hAnsi="Arial" w:hint="default"/>
      </w:rPr>
    </w:lvl>
    <w:lvl w:ilvl="3" w:tplc="A28C7C72" w:tentative="1">
      <w:start w:val="1"/>
      <w:numFmt w:val="bullet"/>
      <w:lvlText w:val="•"/>
      <w:lvlJc w:val="left"/>
      <w:pPr>
        <w:tabs>
          <w:tab w:val="num" w:pos="2880"/>
        </w:tabs>
        <w:ind w:left="2880" w:hanging="360"/>
      </w:pPr>
      <w:rPr>
        <w:rFonts w:ascii="Arial" w:hAnsi="Arial" w:hint="default"/>
      </w:rPr>
    </w:lvl>
    <w:lvl w:ilvl="4" w:tplc="85967614" w:tentative="1">
      <w:start w:val="1"/>
      <w:numFmt w:val="bullet"/>
      <w:lvlText w:val="•"/>
      <w:lvlJc w:val="left"/>
      <w:pPr>
        <w:tabs>
          <w:tab w:val="num" w:pos="3600"/>
        </w:tabs>
        <w:ind w:left="3600" w:hanging="360"/>
      </w:pPr>
      <w:rPr>
        <w:rFonts w:ascii="Arial" w:hAnsi="Arial" w:hint="default"/>
      </w:rPr>
    </w:lvl>
    <w:lvl w:ilvl="5" w:tplc="6D5CBEBE" w:tentative="1">
      <w:start w:val="1"/>
      <w:numFmt w:val="bullet"/>
      <w:lvlText w:val="•"/>
      <w:lvlJc w:val="left"/>
      <w:pPr>
        <w:tabs>
          <w:tab w:val="num" w:pos="4320"/>
        </w:tabs>
        <w:ind w:left="4320" w:hanging="360"/>
      </w:pPr>
      <w:rPr>
        <w:rFonts w:ascii="Arial" w:hAnsi="Arial" w:hint="default"/>
      </w:rPr>
    </w:lvl>
    <w:lvl w:ilvl="6" w:tplc="0C6E275C" w:tentative="1">
      <w:start w:val="1"/>
      <w:numFmt w:val="bullet"/>
      <w:lvlText w:val="•"/>
      <w:lvlJc w:val="left"/>
      <w:pPr>
        <w:tabs>
          <w:tab w:val="num" w:pos="5040"/>
        </w:tabs>
        <w:ind w:left="5040" w:hanging="360"/>
      </w:pPr>
      <w:rPr>
        <w:rFonts w:ascii="Arial" w:hAnsi="Arial" w:hint="default"/>
      </w:rPr>
    </w:lvl>
    <w:lvl w:ilvl="7" w:tplc="712E87BE" w:tentative="1">
      <w:start w:val="1"/>
      <w:numFmt w:val="bullet"/>
      <w:lvlText w:val="•"/>
      <w:lvlJc w:val="left"/>
      <w:pPr>
        <w:tabs>
          <w:tab w:val="num" w:pos="5760"/>
        </w:tabs>
        <w:ind w:left="5760" w:hanging="360"/>
      </w:pPr>
      <w:rPr>
        <w:rFonts w:ascii="Arial" w:hAnsi="Arial" w:hint="default"/>
      </w:rPr>
    </w:lvl>
    <w:lvl w:ilvl="8" w:tplc="1482353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24E382A"/>
    <w:multiLevelType w:val="hybridMultilevel"/>
    <w:tmpl w:val="C9960D94"/>
    <w:lvl w:ilvl="0" w:tplc="39D87D7C">
      <w:start w:val="1"/>
      <w:numFmt w:val="bullet"/>
      <w:lvlText w:val="•"/>
      <w:lvlJc w:val="left"/>
      <w:pPr>
        <w:tabs>
          <w:tab w:val="num" w:pos="720"/>
        </w:tabs>
        <w:ind w:left="720" w:hanging="360"/>
      </w:pPr>
      <w:rPr>
        <w:rFonts w:ascii="Arial" w:hAnsi="Arial" w:hint="default"/>
      </w:rPr>
    </w:lvl>
    <w:lvl w:ilvl="1" w:tplc="6C069134">
      <w:numFmt w:val="bullet"/>
      <w:lvlText w:val="–"/>
      <w:lvlJc w:val="left"/>
      <w:pPr>
        <w:tabs>
          <w:tab w:val="num" w:pos="1440"/>
        </w:tabs>
        <w:ind w:left="1440" w:hanging="360"/>
      </w:pPr>
      <w:rPr>
        <w:rFonts w:ascii="Arial" w:hAnsi="Arial" w:hint="default"/>
      </w:rPr>
    </w:lvl>
    <w:lvl w:ilvl="2" w:tplc="E8964A84">
      <w:start w:val="1"/>
      <w:numFmt w:val="bullet"/>
      <w:lvlText w:val="•"/>
      <w:lvlJc w:val="left"/>
      <w:pPr>
        <w:tabs>
          <w:tab w:val="num" w:pos="2160"/>
        </w:tabs>
        <w:ind w:left="2160" w:hanging="360"/>
      </w:pPr>
      <w:rPr>
        <w:rFonts w:ascii="Arial" w:hAnsi="Arial" w:hint="default"/>
      </w:rPr>
    </w:lvl>
    <w:lvl w:ilvl="3" w:tplc="F774C092" w:tentative="1">
      <w:start w:val="1"/>
      <w:numFmt w:val="bullet"/>
      <w:lvlText w:val="•"/>
      <w:lvlJc w:val="left"/>
      <w:pPr>
        <w:tabs>
          <w:tab w:val="num" w:pos="2880"/>
        </w:tabs>
        <w:ind w:left="2880" w:hanging="360"/>
      </w:pPr>
      <w:rPr>
        <w:rFonts w:ascii="Arial" w:hAnsi="Arial" w:hint="default"/>
      </w:rPr>
    </w:lvl>
    <w:lvl w:ilvl="4" w:tplc="1452D9A6" w:tentative="1">
      <w:start w:val="1"/>
      <w:numFmt w:val="bullet"/>
      <w:lvlText w:val="•"/>
      <w:lvlJc w:val="left"/>
      <w:pPr>
        <w:tabs>
          <w:tab w:val="num" w:pos="3600"/>
        </w:tabs>
        <w:ind w:left="3600" w:hanging="360"/>
      </w:pPr>
      <w:rPr>
        <w:rFonts w:ascii="Arial" w:hAnsi="Arial" w:hint="default"/>
      </w:rPr>
    </w:lvl>
    <w:lvl w:ilvl="5" w:tplc="53484DEE" w:tentative="1">
      <w:start w:val="1"/>
      <w:numFmt w:val="bullet"/>
      <w:lvlText w:val="•"/>
      <w:lvlJc w:val="left"/>
      <w:pPr>
        <w:tabs>
          <w:tab w:val="num" w:pos="4320"/>
        </w:tabs>
        <w:ind w:left="4320" w:hanging="360"/>
      </w:pPr>
      <w:rPr>
        <w:rFonts w:ascii="Arial" w:hAnsi="Arial" w:hint="default"/>
      </w:rPr>
    </w:lvl>
    <w:lvl w:ilvl="6" w:tplc="32820FE4" w:tentative="1">
      <w:start w:val="1"/>
      <w:numFmt w:val="bullet"/>
      <w:lvlText w:val="•"/>
      <w:lvlJc w:val="left"/>
      <w:pPr>
        <w:tabs>
          <w:tab w:val="num" w:pos="5040"/>
        </w:tabs>
        <w:ind w:left="5040" w:hanging="360"/>
      </w:pPr>
      <w:rPr>
        <w:rFonts w:ascii="Arial" w:hAnsi="Arial" w:hint="default"/>
      </w:rPr>
    </w:lvl>
    <w:lvl w:ilvl="7" w:tplc="EEAE0D26" w:tentative="1">
      <w:start w:val="1"/>
      <w:numFmt w:val="bullet"/>
      <w:lvlText w:val="•"/>
      <w:lvlJc w:val="left"/>
      <w:pPr>
        <w:tabs>
          <w:tab w:val="num" w:pos="5760"/>
        </w:tabs>
        <w:ind w:left="5760" w:hanging="360"/>
      </w:pPr>
      <w:rPr>
        <w:rFonts w:ascii="Arial" w:hAnsi="Arial" w:hint="default"/>
      </w:rPr>
    </w:lvl>
    <w:lvl w:ilvl="8" w:tplc="AEA0D67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A8B4B3A"/>
    <w:multiLevelType w:val="hybridMultilevel"/>
    <w:tmpl w:val="66846B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39B0677"/>
    <w:multiLevelType w:val="hybridMultilevel"/>
    <w:tmpl w:val="5886A1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35E56186"/>
    <w:multiLevelType w:val="hybridMultilevel"/>
    <w:tmpl w:val="378A2DE2"/>
    <w:lvl w:ilvl="0" w:tplc="82EAA9BC">
      <w:start w:val="1"/>
      <w:numFmt w:val="bullet"/>
      <w:lvlText w:val="–"/>
      <w:lvlJc w:val="left"/>
      <w:pPr>
        <w:tabs>
          <w:tab w:val="num" w:pos="720"/>
        </w:tabs>
        <w:ind w:left="720" w:hanging="360"/>
      </w:pPr>
      <w:rPr>
        <w:rFonts w:ascii="Arial" w:hAnsi="Arial" w:hint="default"/>
      </w:rPr>
    </w:lvl>
    <w:lvl w:ilvl="1" w:tplc="03763C1A">
      <w:start w:val="1"/>
      <w:numFmt w:val="bullet"/>
      <w:lvlText w:val="–"/>
      <w:lvlJc w:val="left"/>
      <w:pPr>
        <w:tabs>
          <w:tab w:val="num" w:pos="1440"/>
        </w:tabs>
        <w:ind w:left="1440" w:hanging="360"/>
      </w:pPr>
      <w:rPr>
        <w:rFonts w:ascii="Arial" w:hAnsi="Arial" w:hint="default"/>
      </w:rPr>
    </w:lvl>
    <w:lvl w:ilvl="2" w:tplc="3B68639A">
      <w:numFmt w:val="bullet"/>
      <w:lvlText w:val="•"/>
      <w:lvlJc w:val="left"/>
      <w:pPr>
        <w:tabs>
          <w:tab w:val="num" w:pos="2160"/>
        </w:tabs>
        <w:ind w:left="2160" w:hanging="360"/>
      </w:pPr>
      <w:rPr>
        <w:rFonts w:ascii="Arial" w:hAnsi="Arial" w:hint="default"/>
      </w:rPr>
    </w:lvl>
    <w:lvl w:ilvl="3" w:tplc="93BE4EE4" w:tentative="1">
      <w:start w:val="1"/>
      <w:numFmt w:val="bullet"/>
      <w:lvlText w:val="–"/>
      <w:lvlJc w:val="left"/>
      <w:pPr>
        <w:tabs>
          <w:tab w:val="num" w:pos="2880"/>
        </w:tabs>
        <w:ind w:left="2880" w:hanging="360"/>
      </w:pPr>
      <w:rPr>
        <w:rFonts w:ascii="Arial" w:hAnsi="Arial" w:hint="default"/>
      </w:rPr>
    </w:lvl>
    <w:lvl w:ilvl="4" w:tplc="EABEFD16" w:tentative="1">
      <w:start w:val="1"/>
      <w:numFmt w:val="bullet"/>
      <w:lvlText w:val="–"/>
      <w:lvlJc w:val="left"/>
      <w:pPr>
        <w:tabs>
          <w:tab w:val="num" w:pos="3600"/>
        </w:tabs>
        <w:ind w:left="3600" w:hanging="360"/>
      </w:pPr>
      <w:rPr>
        <w:rFonts w:ascii="Arial" w:hAnsi="Arial" w:hint="default"/>
      </w:rPr>
    </w:lvl>
    <w:lvl w:ilvl="5" w:tplc="F93E8A44" w:tentative="1">
      <w:start w:val="1"/>
      <w:numFmt w:val="bullet"/>
      <w:lvlText w:val="–"/>
      <w:lvlJc w:val="left"/>
      <w:pPr>
        <w:tabs>
          <w:tab w:val="num" w:pos="4320"/>
        </w:tabs>
        <w:ind w:left="4320" w:hanging="360"/>
      </w:pPr>
      <w:rPr>
        <w:rFonts w:ascii="Arial" w:hAnsi="Arial" w:hint="default"/>
      </w:rPr>
    </w:lvl>
    <w:lvl w:ilvl="6" w:tplc="EB58408C" w:tentative="1">
      <w:start w:val="1"/>
      <w:numFmt w:val="bullet"/>
      <w:lvlText w:val="–"/>
      <w:lvlJc w:val="left"/>
      <w:pPr>
        <w:tabs>
          <w:tab w:val="num" w:pos="5040"/>
        </w:tabs>
        <w:ind w:left="5040" w:hanging="360"/>
      </w:pPr>
      <w:rPr>
        <w:rFonts w:ascii="Arial" w:hAnsi="Arial" w:hint="default"/>
      </w:rPr>
    </w:lvl>
    <w:lvl w:ilvl="7" w:tplc="8C4A63E0" w:tentative="1">
      <w:start w:val="1"/>
      <w:numFmt w:val="bullet"/>
      <w:lvlText w:val="–"/>
      <w:lvlJc w:val="left"/>
      <w:pPr>
        <w:tabs>
          <w:tab w:val="num" w:pos="5760"/>
        </w:tabs>
        <w:ind w:left="5760" w:hanging="360"/>
      </w:pPr>
      <w:rPr>
        <w:rFonts w:ascii="Arial" w:hAnsi="Arial" w:hint="default"/>
      </w:rPr>
    </w:lvl>
    <w:lvl w:ilvl="8" w:tplc="F880E67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17275C2"/>
    <w:multiLevelType w:val="hybridMultilevel"/>
    <w:tmpl w:val="B6C8CF60"/>
    <w:lvl w:ilvl="0" w:tplc="182EF7DA">
      <w:start w:val="1"/>
      <w:numFmt w:val="decimal"/>
      <w:lvlText w:val="%1."/>
      <w:lvlJc w:val="left"/>
      <w:pPr>
        <w:tabs>
          <w:tab w:val="num" w:pos="720"/>
        </w:tabs>
        <w:ind w:left="720" w:hanging="360"/>
      </w:pPr>
    </w:lvl>
    <w:lvl w:ilvl="1" w:tplc="12EC310E">
      <w:numFmt w:val="bullet"/>
      <w:lvlText w:val="–"/>
      <w:lvlJc w:val="left"/>
      <w:pPr>
        <w:tabs>
          <w:tab w:val="num" w:pos="1440"/>
        </w:tabs>
        <w:ind w:left="1440" w:hanging="360"/>
      </w:pPr>
      <w:rPr>
        <w:rFonts w:ascii="Arial" w:hAnsi="Arial" w:hint="default"/>
      </w:rPr>
    </w:lvl>
    <w:lvl w:ilvl="2" w:tplc="45D0AA82" w:tentative="1">
      <w:start w:val="1"/>
      <w:numFmt w:val="decimal"/>
      <w:lvlText w:val="%3."/>
      <w:lvlJc w:val="left"/>
      <w:pPr>
        <w:tabs>
          <w:tab w:val="num" w:pos="2160"/>
        </w:tabs>
        <w:ind w:left="2160" w:hanging="360"/>
      </w:pPr>
    </w:lvl>
    <w:lvl w:ilvl="3" w:tplc="B6B854D2" w:tentative="1">
      <w:start w:val="1"/>
      <w:numFmt w:val="decimal"/>
      <w:lvlText w:val="%4."/>
      <w:lvlJc w:val="left"/>
      <w:pPr>
        <w:tabs>
          <w:tab w:val="num" w:pos="2880"/>
        </w:tabs>
        <w:ind w:left="2880" w:hanging="360"/>
      </w:pPr>
    </w:lvl>
    <w:lvl w:ilvl="4" w:tplc="85489276" w:tentative="1">
      <w:start w:val="1"/>
      <w:numFmt w:val="decimal"/>
      <w:lvlText w:val="%5."/>
      <w:lvlJc w:val="left"/>
      <w:pPr>
        <w:tabs>
          <w:tab w:val="num" w:pos="3600"/>
        </w:tabs>
        <w:ind w:left="3600" w:hanging="360"/>
      </w:pPr>
    </w:lvl>
    <w:lvl w:ilvl="5" w:tplc="5F06FA32" w:tentative="1">
      <w:start w:val="1"/>
      <w:numFmt w:val="decimal"/>
      <w:lvlText w:val="%6."/>
      <w:lvlJc w:val="left"/>
      <w:pPr>
        <w:tabs>
          <w:tab w:val="num" w:pos="4320"/>
        </w:tabs>
        <w:ind w:left="4320" w:hanging="360"/>
      </w:pPr>
    </w:lvl>
    <w:lvl w:ilvl="6" w:tplc="F8B4C49C" w:tentative="1">
      <w:start w:val="1"/>
      <w:numFmt w:val="decimal"/>
      <w:lvlText w:val="%7."/>
      <w:lvlJc w:val="left"/>
      <w:pPr>
        <w:tabs>
          <w:tab w:val="num" w:pos="5040"/>
        </w:tabs>
        <w:ind w:left="5040" w:hanging="360"/>
      </w:pPr>
    </w:lvl>
    <w:lvl w:ilvl="7" w:tplc="1AE645AE" w:tentative="1">
      <w:start w:val="1"/>
      <w:numFmt w:val="decimal"/>
      <w:lvlText w:val="%8."/>
      <w:lvlJc w:val="left"/>
      <w:pPr>
        <w:tabs>
          <w:tab w:val="num" w:pos="5760"/>
        </w:tabs>
        <w:ind w:left="5760" w:hanging="360"/>
      </w:pPr>
    </w:lvl>
    <w:lvl w:ilvl="8" w:tplc="A3267970" w:tentative="1">
      <w:start w:val="1"/>
      <w:numFmt w:val="decimal"/>
      <w:lvlText w:val="%9."/>
      <w:lvlJc w:val="left"/>
      <w:pPr>
        <w:tabs>
          <w:tab w:val="num" w:pos="6480"/>
        </w:tabs>
        <w:ind w:left="6480" w:hanging="360"/>
      </w:pPr>
    </w:lvl>
  </w:abstractNum>
  <w:abstractNum w:abstractNumId="13" w15:restartNumberingAfterBreak="0">
    <w:nsid w:val="42C95389"/>
    <w:multiLevelType w:val="hybridMultilevel"/>
    <w:tmpl w:val="012E9512"/>
    <w:lvl w:ilvl="0" w:tplc="5838D502">
      <w:start w:val="1"/>
      <w:numFmt w:val="bullet"/>
      <w:lvlText w:val="•"/>
      <w:lvlJc w:val="left"/>
      <w:pPr>
        <w:tabs>
          <w:tab w:val="num" w:pos="720"/>
        </w:tabs>
        <w:ind w:left="720" w:hanging="360"/>
      </w:pPr>
      <w:rPr>
        <w:rFonts w:ascii="Arial" w:hAnsi="Arial" w:hint="default"/>
      </w:rPr>
    </w:lvl>
    <w:lvl w:ilvl="1" w:tplc="382A11CA">
      <w:numFmt w:val="bullet"/>
      <w:lvlText w:val="–"/>
      <w:lvlJc w:val="left"/>
      <w:pPr>
        <w:tabs>
          <w:tab w:val="num" w:pos="1440"/>
        </w:tabs>
        <w:ind w:left="1440" w:hanging="360"/>
      </w:pPr>
      <w:rPr>
        <w:rFonts w:ascii="Arial" w:hAnsi="Arial" w:hint="default"/>
      </w:rPr>
    </w:lvl>
    <w:lvl w:ilvl="2" w:tplc="C3400F7C" w:tentative="1">
      <w:start w:val="1"/>
      <w:numFmt w:val="bullet"/>
      <w:lvlText w:val="•"/>
      <w:lvlJc w:val="left"/>
      <w:pPr>
        <w:tabs>
          <w:tab w:val="num" w:pos="2160"/>
        </w:tabs>
        <w:ind w:left="2160" w:hanging="360"/>
      </w:pPr>
      <w:rPr>
        <w:rFonts w:ascii="Arial" w:hAnsi="Arial" w:hint="default"/>
      </w:rPr>
    </w:lvl>
    <w:lvl w:ilvl="3" w:tplc="7CE49D14" w:tentative="1">
      <w:start w:val="1"/>
      <w:numFmt w:val="bullet"/>
      <w:lvlText w:val="•"/>
      <w:lvlJc w:val="left"/>
      <w:pPr>
        <w:tabs>
          <w:tab w:val="num" w:pos="2880"/>
        </w:tabs>
        <w:ind w:left="2880" w:hanging="360"/>
      </w:pPr>
      <w:rPr>
        <w:rFonts w:ascii="Arial" w:hAnsi="Arial" w:hint="default"/>
      </w:rPr>
    </w:lvl>
    <w:lvl w:ilvl="4" w:tplc="7304D93E" w:tentative="1">
      <w:start w:val="1"/>
      <w:numFmt w:val="bullet"/>
      <w:lvlText w:val="•"/>
      <w:lvlJc w:val="left"/>
      <w:pPr>
        <w:tabs>
          <w:tab w:val="num" w:pos="3600"/>
        </w:tabs>
        <w:ind w:left="3600" w:hanging="360"/>
      </w:pPr>
      <w:rPr>
        <w:rFonts w:ascii="Arial" w:hAnsi="Arial" w:hint="default"/>
      </w:rPr>
    </w:lvl>
    <w:lvl w:ilvl="5" w:tplc="A2BC9EC2" w:tentative="1">
      <w:start w:val="1"/>
      <w:numFmt w:val="bullet"/>
      <w:lvlText w:val="•"/>
      <w:lvlJc w:val="left"/>
      <w:pPr>
        <w:tabs>
          <w:tab w:val="num" w:pos="4320"/>
        </w:tabs>
        <w:ind w:left="4320" w:hanging="360"/>
      </w:pPr>
      <w:rPr>
        <w:rFonts w:ascii="Arial" w:hAnsi="Arial" w:hint="default"/>
      </w:rPr>
    </w:lvl>
    <w:lvl w:ilvl="6" w:tplc="F79A869E" w:tentative="1">
      <w:start w:val="1"/>
      <w:numFmt w:val="bullet"/>
      <w:lvlText w:val="•"/>
      <w:lvlJc w:val="left"/>
      <w:pPr>
        <w:tabs>
          <w:tab w:val="num" w:pos="5040"/>
        </w:tabs>
        <w:ind w:left="5040" w:hanging="360"/>
      </w:pPr>
      <w:rPr>
        <w:rFonts w:ascii="Arial" w:hAnsi="Arial" w:hint="default"/>
      </w:rPr>
    </w:lvl>
    <w:lvl w:ilvl="7" w:tplc="00587846" w:tentative="1">
      <w:start w:val="1"/>
      <w:numFmt w:val="bullet"/>
      <w:lvlText w:val="•"/>
      <w:lvlJc w:val="left"/>
      <w:pPr>
        <w:tabs>
          <w:tab w:val="num" w:pos="5760"/>
        </w:tabs>
        <w:ind w:left="5760" w:hanging="360"/>
      </w:pPr>
      <w:rPr>
        <w:rFonts w:ascii="Arial" w:hAnsi="Arial" w:hint="default"/>
      </w:rPr>
    </w:lvl>
    <w:lvl w:ilvl="8" w:tplc="9AAE92A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C7A2452"/>
    <w:multiLevelType w:val="hybridMultilevel"/>
    <w:tmpl w:val="35847A48"/>
    <w:lvl w:ilvl="0" w:tplc="C28026E6">
      <w:start w:val="1"/>
      <w:numFmt w:val="bullet"/>
      <w:lvlText w:val="•"/>
      <w:lvlJc w:val="left"/>
      <w:pPr>
        <w:tabs>
          <w:tab w:val="num" w:pos="720"/>
        </w:tabs>
        <w:ind w:left="720" w:hanging="360"/>
      </w:pPr>
      <w:rPr>
        <w:rFonts w:ascii="Arial" w:hAnsi="Arial" w:hint="default"/>
      </w:rPr>
    </w:lvl>
    <w:lvl w:ilvl="1" w:tplc="9768F3D0" w:tentative="1">
      <w:start w:val="1"/>
      <w:numFmt w:val="bullet"/>
      <w:lvlText w:val="•"/>
      <w:lvlJc w:val="left"/>
      <w:pPr>
        <w:tabs>
          <w:tab w:val="num" w:pos="1440"/>
        </w:tabs>
        <w:ind w:left="1440" w:hanging="360"/>
      </w:pPr>
      <w:rPr>
        <w:rFonts w:ascii="Arial" w:hAnsi="Arial" w:hint="default"/>
      </w:rPr>
    </w:lvl>
    <w:lvl w:ilvl="2" w:tplc="2700AF58" w:tentative="1">
      <w:start w:val="1"/>
      <w:numFmt w:val="bullet"/>
      <w:lvlText w:val="•"/>
      <w:lvlJc w:val="left"/>
      <w:pPr>
        <w:tabs>
          <w:tab w:val="num" w:pos="2160"/>
        </w:tabs>
        <w:ind w:left="2160" w:hanging="360"/>
      </w:pPr>
      <w:rPr>
        <w:rFonts w:ascii="Arial" w:hAnsi="Arial" w:hint="default"/>
      </w:rPr>
    </w:lvl>
    <w:lvl w:ilvl="3" w:tplc="484CFA48" w:tentative="1">
      <w:start w:val="1"/>
      <w:numFmt w:val="bullet"/>
      <w:lvlText w:val="•"/>
      <w:lvlJc w:val="left"/>
      <w:pPr>
        <w:tabs>
          <w:tab w:val="num" w:pos="2880"/>
        </w:tabs>
        <w:ind w:left="2880" w:hanging="360"/>
      </w:pPr>
      <w:rPr>
        <w:rFonts w:ascii="Arial" w:hAnsi="Arial" w:hint="default"/>
      </w:rPr>
    </w:lvl>
    <w:lvl w:ilvl="4" w:tplc="3D682FFC" w:tentative="1">
      <w:start w:val="1"/>
      <w:numFmt w:val="bullet"/>
      <w:lvlText w:val="•"/>
      <w:lvlJc w:val="left"/>
      <w:pPr>
        <w:tabs>
          <w:tab w:val="num" w:pos="3600"/>
        </w:tabs>
        <w:ind w:left="3600" w:hanging="360"/>
      </w:pPr>
      <w:rPr>
        <w:rFonts w:ascii="Arial" w:hAnsi="Arial" w:hint="default"/>
      </w:rPr>
    </w:lvl>
    <w:lvl w:ilvl="5" w:tplc="2A0A34E2" w:tentative="1">
      <w:start w:val="1"/>
      <w:numFmt w:val="bullet"/>
      <w:lvlText w:val="•"/>
      <w:lvlJc w:val="left"/>
      <w:pPr>
        <w:tabs>
          <w:tab w:val="num" w:pos="4320"/>
        </w:tabs>
        <w:ind w:left="4320" w:hanging="360"/>
      </w:pPr>
      <w:rPr>
        <w:rFonts w:ascii="Arial" w:hAnsi="Arial" w:hint="default"/>
      </w:rPr>
    </w:lvl>
    <w:lvl w:ilvl="6" w:tplc="2B70DE9A" w:tentative="1">
      <w:start w:val="1"/>
      <w:numFmt w:val="bullet"/>
      <w:lvlText w:val="•"/>
      <w:lvlJc w:val="left"/>
      <w:pPr>
        <w:tabs>
          <w:tab w:val="num" w:pos="5040"/>
        </w:tabs>
        <w:ind w:left="5040" w:hanging="360"/>
      </w:pPr>
      <w:rPr>
        <w:rFonts w:ascii="Arial" w:hAnsi="Arial" w:hint="default"/>
      </w:rPr>
    </w:lvl>
    <w:lvl w:ilvl="7" w:tplc="5F7A3AE2" w:tentative="1">
      <w:start w:val="1"/>
      <w:numFmt w:val="bullet"/>
      <w:lvlText w:val="•"/>
      <w:lvlJc w:val="left"/>
      <w:pPr>
        <w:tabs>
          <w:tab w:val="num" w:pos="5760"/>
        </w:tabs>
        <w:ind w:left="5760" w:hanging="360"/>
      </w:pPr>
      <w:rPr>
        <w:rFonts w:ascii="Arial" w:hAnsi="Arial" w:hint="default"/>
      </w:rPr>
    </w:lvl>
    <w:lvl w:ilvl="8" w:tplc="5248114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2A55A6D"/>
    <w:multiLevelType w:val="hybridMultilevel"/>
    <w:tmpl w:val="B8DC69CC"/>
    <w:lvl w:ilvl="0" w:tplc="52864676">
      <w:start w:val="1"/>
      <w:numFmt w:val="bullet"/>
      <w:lvlText w:val="•"/>
      <w:lvlJc w:val="left"/>
      <w:pPr>
        <w:tabs>
          <w:tab w:val="num" w:pos="720"/>
        </w:tabs>
        <w:ind w:left="720" w:hanging="360"/>
      </w:pPr>
      <w:rPr>
        <w:rFonts w:ascii="Arial" w:hAnsi="Arial" w:hint="default"/>
      </w:rPr>
    </w:lvl>
    <w:lvl w:ilvl="1" w:tplc="72A6D0A4" w:tentative="1">
      <w:start w:val="1"/>
      <w:numFmt w:val="bullet"/>
      <w:lvlText w:val="•"/>
      <w:lvlJc w:val="left"/>
      <w:pPr>
        <w:tabs>
          <w:tab w:val="num" w:pos="1440"/>
        </w:tabs>
        <w:ind w:left="1440" w:hanging="360"/>
      </w:pPr>
      <w:rPr>
        <w:rFonts w:ascii="Arial" w:hAnsi="Arial" w:hint="default"/>
      </w:rPr>
    </w:lvl>
    <w:lvl w:ilvl="2" w:tplc="BB4004EE" w:tentative="1">
      <w:start w:val="1"/>
      <w:numFmt w:val="bullet"/>
      <w:lvlText w:val="•"/>
      <w:lvlJc w:val="left"/>
      <w:pPr>
        <w:tabs>
          <w:tab w:val="num" w:pos="2160"/>
        </w:tabs>
        <w:ind w:left="2160" w:hanging="360"/>
      </w:pPr>
      <w:rPr>
        <w:rFonts w:ascii="Arial" w:hAnsi="Arial" w:hint="default"/>
      </w:rPr>
    </w:lvl>
    <w:lvl w:ilvl="3" w:tplc="600AEABE" w:tentative="1">
      <w:start w:val="1"/>
      <w:numFmt w:val="bullet"/>
      <w:lvlText w:val="•"/>
      <w:lvlJc w:val="left"/>
      <w:pPr>
        <w:tabs>
          <w:tab w:val="num" w:pos="2880"/>
        </w:tabs>
        <w:ind w:left="2880" w:hanging="360"/>
      </w:pPr>
      <w:rPr>
        <w:rFonts w:ascii="Arial" w:hAnsi="Arial" w:hint="default"/>
      </w:rPr>
    </w:lvl>
    <w:lvl w:ilvl="4" w:tplc="04A0B8E2" w:tentative="1">
      <w:start w:val="1"/>
      <w:numFmt w:val="bullet"/>
      <w:lvlText w:val="•"/>
      <w:lvlJc w:val="left"/>
      <w:pPr>
        <w:tabs>
          <w:tab w:val="num" w:pos="3600"/>
        </w:tabs>
        <w:ind w:left="3600" w:hanging="360"/>
      </w:pPr>
      <w:rPr>
        <w:rFonts w:ascii="Arial" w:hAnsi="Arial" w:hint="default"/>
      </w:rPr>
    </w:lvl>
    <w:lvl w:ilvl="5" w:tplc="35E2AF3E" w:tentative="1">
      <w:start w:val="1"/>
      <w:numFmt w:val="bullet"/>
      <w:lvlText w:val="•"/>
      <w:lvlJc w:val="left"/>
      <w:pPr>
        <w:tabs>
          <w:tab w:val="num" w:pos="4320"/>
        </w:tabs>
        <w:ind w:left="4320" w:hanging="360"/>
      </w:pPr>
      <w:rPr>
        <w:rFonts w:ascii="Arial" w:hAnsi="Arial" w:hint="default"/>
      </w:rPr>
    </w:lvl>
    <w:lvl w:ilvl="6" w:tplc="6EF29D16" w:tentative="1">
      <w:start w:val="1"/>
      <w:numFmt w:val="bullet"/>
      <w:lvlText w:val="•"/>
      <w:lvlJc w:val="left"/>
      <w:pPr>
        <w:tabs>
          <w:tab w:val="num" w:pos="5040"/>
        </w:tabs>
        <w:ind w:left="5040" w:hanging="360"/>
      </w:pPr>
      <w:rPr>
        <w:rFonts w:ascii="Arial" w:hAnsi="Arial" w:hint="default"/>
      </w:rPr>
    </w:lvl>
    <w:lvl w:ilvl="7" w:tplc="C000452C" w:tentative="1">
      <w:start w:val="1"/>
      <w:numFmt w:val="bullet"/>
      <w:lvlText w:val="•"/>
      <w:lvlJc w:val="left"/>
      <w:pPr>
        <w:tabs>
          <w:tab w:val="num" w:pos="5760"/>
        </w:tabs>
        <w:ind w:left="5760" w:hanging="360"/>
      </w:pPr>
      <w:rPr>
        <w:rFonts w:ascii="Arial" w:hAnsi="Arial" w:hint="default"/>
      </w:rPr>
    </w:lvl>
    <w:lvl w:ilvl="8" w:tplc="FD4ABCF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5E752E0"/>
    <w:multiLevelType w:val="hybridMultilevel"/>
    <w:tmpl w:val="66043A90"/>
    <w:lvl w:ilvl="0" w:tplc="1A7EB936">
      <w:start w:val="1"/>
      <w:numFmt w:val="bullet"/>
      <w:lvlText w:val="•"/>
      <w:lvlJc w:val="left"/>
      <w:pPr>
        <w:tabs>
          <w:tab w:val="num" w:pos="720"/>
        </w:tabs>
        <w:ind w:left="720" w:hanging="360"/>
      </w:pPr>
      <w:rPr>
        <w:rFonts w:ascii="Arial" w:hAnsi="Arial" w:hint="default"/>
      </w:rPr>
    </w:lvl>
    <w:lvl w:ilvl="1" w:tplc="E59C4AC4">
      <w:numFmt w:val="bullet"/>
      <w:lvlText w:val="–"/>
      <w:lvlJc w:val="left"/>
      <w:pPr>
        <w:tabs>
          <w:tab w:val="num" w:pos="1440"/>
        </w:tabs>
        <w:ind w:left="1440" w:hanging="360"/>
      </w:pPr>
      <w:rPr>
        <w:rFonts w:ascii="Arial" w:hAnsi="Arial" w:hint="default"/>
      </w:rPr>
    </w:lvl>
    <w:lvl w:ilvl="2" w:tplc="D88638B8">
      <w:numFmt w:val="bullet"/>
      <w:lvlText w:val="•"/>
      <w:lvlJc w:val="left"/>
      <w:pPr>
        <w:tabs>
          <w:tab w:val="num" w:pos="2160"/>
        </w:tabs>
        <w:ind w:left="2160" w:hanging="360"/>
      </w:pPr>
      <w:rPr>
        <w:rFonts w:ascii="Arial" w:hAnsi="Arial" w:hint="default"/>
      </w:rPr>
    </w:lvl>
    <w:lvl w:ilvl="3" w:tplc="54A809A4">
      <w:numFmt w:val="bullet"/>
      <w:lvlText w:val="–"/>
      <w:lvlJc w:val="left"/>
      <w:pPr>
        <w:tabs>
          <w:tab w:val="num" w:pos="2880"/>
        </w:tabs>
        <w:ind w:left="2880" w:hanging="360"/>
      </w:pPr>
      <w:rPr>
        <w:rFonts w:ascii="Arial" w:hAnsi="Arial" w:hint="default"/>
      </w:rPr>
    </w:lvl>
    <w:lvl w:ilvl="4" w:tplc="595CBB0E" w:tentative="1">
      <w:start w:val="1"/>
      <w:numFmt w:val="bullet"/>
      <w:lvlText w:val="•"/>
      <w:lvlJc w:val="left"/>
      <w:pPr>
        <w:tabs>
          <w:tab w:val="num" w:pos="3600"/>
        </w:tabs>
        <w:ind w:left="3600" w:hanging="360"/>
      </w:pPr>
      <w:rPr>
        <w:rFonts w:ascii="Arial" w:hAnsi="Arial" w:hint="default"/>
      </w:rPr>
    </w:lvl>
    <w:lvl w:ilvl="5" w:tplc="7908BA2E" w:tentative="1">
      <w:start w:val="1"/>
      <w:numFmt w:val="bullet"/>
      <w:lvlText w:val="•"/>
      <w:lvlJc w:val="left"/>
      <w:pPr>
        <w:tabs>
          <w:tab w:val="num" w:pos="4320"/>
        </w:tabs>
        <w:ind w:left="4320" w:hanging="360"/>
      </w:pPr>
      <w:rPr>
        <w:rFonts w:ascii="Arial" w:hAnsi="Arial" w:hint="default"/>
      </w:rPr>
    </w:lvl>
    <w:lvl w:ilvl="6" w:tplc="13D078D8" w:tentative="1">
      <w:start w:val="1"/>
      <w:numFmt w:val="bullet"/>
      <w:lvlText w:val="•"/>
      <w:lvlJc w:val="left"/>
      <w:pPr>
        <w:tabs>
          <w:tab w:val="num" w:pos="5040"/>
        </w:tabs>
        <w:ind w:left="5040" w:hanging="360"/>
      </w:pPr>
      <w:rPr>
        <w:rFonts w:ascii="Arial" w:hAnsi="Arial" w:hint="default"/>
      </w:rPr>
    </w:lvl>
    <w:lvl w:ilvl="7" w:tplc="66A06230" w:tentative="1">
      <w:start w:val="1"/>
      <w:numFmt w:val="bullet"/>
      <w:lvlText w:val="•"/>
      <w:lvlJc w:val="left"/>
      <w:pPr>
        <w:tabs>
          <w:tab w:val="num" w:pos="5760"/>
        </w:tabs>
        <w:ind w:left="5760" w:hanging="360"/>
      </w:pPr>
      <w:rPr>
        <w:rFonts w:ascii="Arial" w:hAnsi="Arial" w:hint="default"/>
      </w:rPr>
    </w:lvl>
    <w:lvl w:ilvl="8" w:tplc="22BCCE6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F9B7DEF"/>
    <w:multiLevelType w:val="hybridMultilevel"/>
    <w:tmpl w:val="2AF20400"/>
    <w:lvl w:ilvl="0" w:tplc="9468E176">
      <w:start w:val="501"/>
      <w:numFmt w:val="bullet"/>
      <w:lvlText w:val="-"/>
      <w:lvlJc w:val="left"/>
      <w:pPr>
        <w:ind w:left="720" w:hanging="360"/>
      </w:pPr>
      <w:rPr>
        <w:rFonts w:ascii="Arial" w:eastAsiaTheme="minorHAnsi" w:hAnsi="Arial" w:cs="Aria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640A27C2"/>
    <w:multiLevelType w:val="hybridMultilevel"/>
    <w:tmpl w:val="D550F652"/>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19" w15:restartNumberingAfterBreak="0">
    <w:nsid w:val="653449F1"/>
    <w:multiLevelType w:val="hybridMultilevel"/>
    <w:tmpl w:val="DDBE824E"/>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20" w15:restartNumberingAfterBreak="0">
    <w:nsid w:val="675C050F"/>
    <w:multiLevelType w:val="hybridMultilevel"/>
    <w:tmpl w:val="6C20988A"/>
    <w:lvl w:ilvl="0" w:tplc="841240F0">
      <w:start w:val="1"/>
      <w:numFmt w:val="bullet"/>
      <w:lvlText w:val="•"/>
      <w:lvlJc w:val="left"/>
      <w:pPr>
        <w:tabs>
          <w:tab w:val="num" w:pos="720"/>
        </w:tabs>
        <w:ind w:left="720" w:hanging="360"/>
      </w:pPr>
      <w:rPr>
        <w:rFonts w:ascii="Arial" w:hAnsi="Arial" w:hint="default"/>
      </w:rPr>
    </w:lvl>
    <w:lvl w:ilvl="1" w:tplc="A8F6509A">
      <w:numFmt w:val="bullet"/>
      <w:lvlText w:val="–"/>
      <w:lvlJc w:val="left"/>
      <w:pPr>
        <w:tabs>
          <w:tab w:val="num" w:pos="1440"/>
        </w:tabs>
        <w:ind w:left="1440" w:hanging="360"/>
      </w:pPr>
      <w:rPr>
        <w:rFonts w:ascii="Arial" w:hAnsi="Arial" w:hint="default"/>
      </w:rPr>
    </w:lvl>
    <w:lvl w:ilvl="2" w:tplc="8B2A747C">
      <w:numFmt w:val="bullet"/>
      <w:lvlText w:val="•"/>
      <w:lvlJc w:val="left"/>
      <w:pPr>
        <w:tabs>
          <w:tab w:val="num" w:pos="2160"/>
        </w:tabs>
        <w:ind w:left="2160" w:hanging="360"/>
      </w:pPr>
      <w:rPr>
        <w:rFonts w:ascii="Arial" w:hAnsi="Arial" w:hint="default"/>
      </w:rPr>
    </w:lvl>
    <w:lvl w:ilvl="3" w:tplc="2BFCAFA6">
      <w:numFmt w:val="bullet"/>
      <w:lvlText w:val="–"/>
      <w:lvlJc w:val="left"/>
      <w:pPr>
        <w:tabs>
          <w:tab w:val="num" w:pos="2880"/>
        </w:tabs>
        <w:ind w:left="2880" w:hanging="360"/>
      </w:pPr>
      <w:rPr>
        <w:rFonts w:ascii="Arial" w:hAnsi="Arial" w:hint="default"/>
      </w:rPr>
    </w:lvl>
    <w:lvl w:ilvl="4" w:tplc="27984A60" w:tentative="1">
      <w:start w:val="1"/>
      <w:numFmt w:val="bullet"/>
      <w:lvlText w:val="•"/>
      <w:lvlJc w:val="left"/>
      <w:pPr>
        <w:tabs>
          <w:tab w:val="num" w:pos="3600"/>
        </w:tabs>
        <w:ind w:left="3600" w:hanging="360"/>
      </w:pPr>
      <w:rPr>
        <w:rFonts w:ascii="Arial" w:hAnsi="Arial" w:hint="default"/>
      </w:rPr>
    </w:lvl>
    <w:lvl w:ilvl="5" w:tplc="D6AC3BF6" w:tentative="1">
      <w:start w:val="1"/>
      <w:numFmt w:val="bullet"/>
      <w:lvlText w:val="•"/>
      <w:lvlJc w:val="left"/>
      <w:pPr>
        <w:tabs>
          <w:tab w:val="num" w:pos="4320"/>
        </w:tabs>
        <w:ind w:left="4320" w:hanging="360"/>
      </w:pPr>
      <w:rPr>
        <w:rFonts w:ascii="Arial" w:hAnsi="Arial" w:hint="default"/>
      </w:rPr>
    </w:lvl>
    <w:lvl w:ilvl="6" w:tplc="D494F0B0" w:tentative="1">
      <w:start w:val="1"/>
      <w:numFmt w:val="bullet"/>
      <w:lvlText w:val="•"/>
      <w:lvlJc w:val="left"/>
      <w:pPr>
        <w:tabs>
          <w:tab w:val="num" w:pos="5040"/>
        </w:tabs>
        <w:ind w:left="5040" w:hanging="360"/>
      </w:pPr>
      <w:rPr>
        <w:rFonts w:ascii="Arial" w:hAnsi="Arial" w:hint="default"/>
      </w:rPr>
    </w:lvl>
    <w:lvl w:ilvl="7" w:tplc="2BA0FCFE" w:tentative="1">
      <w:start w:val="1"/>
      <w:numFmt w:val="bullet"/>
      <w:lvlText w:val="•"/>
      <w:lvlJc w:val="left"/>
      <w:pPr>
        <w:tabs>
          <w:tab w:val="num" w:pos="5760"/>
        </w:tabs>
        <w:ind w:left="5760" w:hanging="360"/>
      </w:pPr>
      <w:rPr>
        <w:rFonts w:ascii="Arial" w:hAnsi="Arial" w:hint="default"/>
      </w:rPr>
    </w:lvl>
    <w:lvl w:ilvl="8" w:tplc="2FB2398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C1118A1"/>
    <w:multiLevelType w:val="hybridMultilevel"/>
    <w:tmpl w:val="37866062"/>
    <w:lvl w:ilvl="0" w:tplc="0D085192">
      <w:start w:val="5"/>
      <w:numFmt w:val="bullet"/>
      <w:lvlText w:val="-"/>
      <w:lvlJc w:val="left"/>
      <w:pPr>
        <w:ind w:left="720" w:hanging="360"/>
      </w:pPr>
      <w:rPr>
        <w:rFonts w:ascii="Arial" w:eastAsiaTheme="minorHAnsi" w:hAnsi="Arial" w:cs="Aria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7B8F629A"/>
    <w:multiLevelType w:val="hybridMultilevel"/>
    <w:tmpl w:val="D90052EA"/>
    <w:lvl w:ilvl="0" w:tplc="5824CFE6">
      <w:start w:val="1"/>
      <w:numFmt w:val="bullet"/>
      <w:lvlText w:val="–"/>
      <w:lvlJc w:val="left"/>
      <w:pPr>
        <w:tabs>
          <w:tab w:val="num" w:pos="720"/>
        </w:tabs>
        <w:ind w:left="720" w:hanging="360"/>
      </w:pPr>
      <w:rPr>
        <w:rFonts w:ascii="Arial" w:hAnsi="Arial" w:hint="default"/>
      </w:rPr>
    </w:lvl>
    <w:lvl w:ilvl="1" w:tplc="53881BF4">
      <w:start w:val="1"/>
      <w:numFmt w:val="bullet"/>
      <w:lvlText w:val="–"/>
      <w:lvlJc w:val="left"/>
      <w:pPr>
        <w:tabs>
          <w:tab w:val="num" w:pos="1440"/>
        </w:tabs>
        <w:ind w:left="1440" w:hanging="360"/>
      </w:pPr>
      <w:rPr>
        <w:rFonts w:ascii="Arial" w:hAnsi="Arial" w:hint="default"/>
      </w:rPr>
    </w:lvl>
    <w:lvl w:ilvl="2" w:tplc="A70CF7C2" w:tentative="1">
      <w:start w:val="1"/>
      <w:numFmt w:val="bullet"/>
      <w:lvlText w:val="–"/>
      <w:lvlJc w:val="left"/>
      <w:pPr>
        <w:tabs>
          <w:tab w:val="num" w:pos="2160"/>
        </w:tabs>
        <w:ind w:left="2160" w:hanging="360"/>
      </w:pPr>
      <w:rPr>
        <w:rFonts w:ascii="Arial" w:hAnsi="Arial" w:hint="default"/>
      </w:rPr>
    </w:lvl>
    <w:lvl w:ilvl="3" w:tplc="6C0C9864" w:tentative="1">
      <w:start w:val="1"/>
      <w:numFmt w:val="bullet"/>
      <w:lvlText w:val="–"/>
      <w:lvlJc w:val="left"/>
      <w:pPr>
        <w:tabs>
          <w:tab w:val="num" w:pos="2880"/>
        </w:tabs>
        <w:ind w:left="2880" w:hanging="360"/>
      </w:pPr>
      <w:rPr>
        <w:rFonts w:ascii="Arial" w:hAnsi="Arial" w:hint="default"/>
      </w:rPr>
    </w:lvl>
    <w:lvl w:ilvl="4" w:tplc="AA284322" w:tentative="1">
      <w:start w:val="1"/>
      <w:numFmt w:val="bullet"/>
      <w:lvlText w:val="–"/>
      <w:lvlJc w:val="left"/>
      <w:pPr>
        <w:tabs>
          <w:tab w:val="num" w:pos="3600"/>
        </w:tabs>
        <w:ind w:left="3600" w:hanging="360"/>
      </w:pPr>
      <w:rPr>
        <w:rFonts w:ascii="Arial" w:hAnsi="Arial" w:hint="default"/>
      </w:rPr>
    </w:lvl>
    <w:lvl w:ilvl="5" w:tplc="BE3CB558" w:tentative="1">
      <w:start w:val="1"/>
      <w:numFmt w:val="bullet"/>
      <w:lvlText w:val="–"/>
      <w:lvlJc w:val="left"/>
      <w:pPr>
        <w:tabs>
          <w:tab w:val="num" w:pos="4320"/>
        </w:tabs>
        <w:ind w:left="4320" w:hanging="360"/>
      </w:pPr>
      <w:rPr>
        <w:rFonts w:ascii="Arial" w:hAnsi="Arial" w:hint="default"/>
      </w:rPr>
    </w:lvl>
    <w:lvl w:ilvl="6" w:tplc="7BBE84F2" w:tentative="1">
      <w:start w:val="1"/>
      <w:numFmt w:val="bullet"/>
      <w:lvlText w:val="–"/>
      <w:lvlJc w:val="left"/>
      <w:pPr>
        <w:tabs>
          <w:tab w:val="num" w:pos="5040"/>
        </w:tabs>
        <w:ind w:left="5040" w:hanging="360"/>
      </w:pPr>
      <w:rPr>
        <w:rFonts w:ascii="Arial" w:hAnsi="Arial" w:hint="default"/>
      </w:rPr>
    </w:lvl>
    <w:lvl w:ilvl="7" w:tplc="D0000E0E" w:tentative="1">
      <w:start w:val="1"/>
      <w:numFmt w:val="bullet"/>
      <w:lvlText w:val="–"/>
      <w:lvlJc w:val="left"/>
      <w:pPr>
        <w:tabs>
          <w:tab w:val="num" w:pos="5760"/>
        </w:tabs>
        <w:ind w:left="5760" w:hanging="360"/>
      </w:pPr>
      <w:rPr>
        <w:rFonts w:ascii="Arial" w:hAnsi="Arial" w:hint="default"/>
      </w:rPr>
    </w:lvl>
    <w:lvl w:ilvl="8" w:tplc="73748F30"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17"/>
  </w:num>
  <w:num w:numId="3">
    <w:abstractNumId w:val="4"/>
  </w:num>
  <w:num w:numId="4">
    <w:abstractNumId w:val="5"/>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0"/>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num>
  <w:num w:numId="11">
    <w:abstractNumId w:val="7"/>
  </w:num>
  <w:num w:numId="12">
    <w:abstractNumId w:val="6"/>
  </w:num>
  <w:num w:numId="13">
    <w:abstractNumId w:val="1"/>
  </w:num>
  <w:num w:numId="14">
    <w:abstractNumId w:val="13"/>
  </w:num>
  <w:num w:numId="15">
    <w:abstractNumId w:val="16"/>
  </w:num>
  <w:num w:numId="16">
    <w:abstractNumId w:val="15"/>
  </w:num>
  <w:num w:numId="17">
    <w:abstractNumId w:val="21"/>
  </w:num>
  <w:num w:numId="18">
    <w:abstractNumId w:val="0"/>
  </w:num>
  <w:num w:numId="19">
    <w:abstractNumId w:val="12"/>
  </w:num>
  <w:num w:numId="20">
    <w:abstractNumId w:val="8"/>
  </w:num>
  <w:num w:numId="21">
    <w:abstractNumId w:val="11"/>
  </w:num>
  <w:num w:numId="22">
    <w:abstractNumId w:val="3"/>
  </w:num>
  <w:num w:numId="23">
    <w:abstractNumId w:val="14"/>
  </w:num>
  <w:num w:numId="24">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ristine Mangelschots">
    <w15:presenceInfo w15:providerId="AD" w15:userId="S::u0068468@thomasmore.be::f3152f8f-1017-4733-9e76-33dd9c43a1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C7B"/>
    <w:rsid w:val="00006F28"/>
    <w:rsid w:val="00013B91"/>
    <w:rsid w:val="00022B4B"/>
    <w:rsid w:val="00027CE3"/>
    <w:rsid w:val="00027D58"/>
    <w:rsid w:val="00051354"/>
    <w:rsid w:val="000546E9"/>
    <w:rsid w:val="000547B2"/>
    <w:rsid w:val="000607BF"/>
    <w:rsid w:val="00060E2D"/>
    <w:rsid w:val="000633EA"/>
    <w:rsid w:val="00070798"/>
    <w:rsid w:val="00081231"/>
    <w:rsid w:val="0009642A"/>
    <w:rsid w:val="00096775"/>
    <w:rsid w:val="000B19F3"/>
    <w:rsid w:val="000B451B"/>
    <w:rsid w:val="000B48E6"/>
    <w:rsid w:val="000C61EA"/>
    <w:rsid w:val="000C6ACE"/>
    <w:rsid w:val="000D383A"/>
    <w:rsid w:val="000D38E3"/>
    <w:rsid w:val="000D6C33"/>
    <w:rsid w:val="000E1E38"/>
    <w:rsid w:val="000E24C3"/>
    <w:rsid w:val="000F3120"/>
    <w:rsid w:val="000F5B45"/>
    <w:rsid w:val="0011659B"/>
    <w:rsid w:val="00120AF1"/>
    <w:rsid w:val="00123B14"/>
    <w:rsid w:val="00161E95"/>
    <w:rsid w:val="00170D9D"/>
    <w:rsid w:val="001741E0"/>
    <w:rsid w:val="00175EA0"/>
    <w:rsid w:val="001806DF"/>
    <w:rsid w:val="00181A67"/>
    <w:rsid w:val="001824DE"/>
    <w:rsid w:val="001857E0"/>
    <w:rsid w:val="0018587B"/>
    <w:rsid w:val="0019451D"/>
    <w:rsid w:val="00196C6D"/>
    <w:rsid w:val="00196CDE"/>
    <w:rsid w:val="001A2E71"/>
    <w:rsid w:val="001A3AB5"/>
    <w:rsid w:val="001A40C3"/>
    <w:rsid w:val="001A6754"/>
    <w:rsid w:val="001C2BA1"/>
    <w:rsid w:val="001F3C2E"/>
    <w:rsid w:val="001F5409"/>
    <w:rsid w:val="002016C4"/>
    <w:rsid w:val="00201FEE"/>
    <w:rsid w:val="00217B2F"/>
    <w:rsid w:val="00220754"/>
    <w:rsid w:val="00234357"/>
    <w:rsid w:val="0023680E"/>
    <w:rsid w:val="002410EF"/>
    <w:rsid w:val="002424FE"/>
    <w:rsid w:val="00245D1B"/>
    <w:rsid w:val="00253B49"/>
    <w:rsid w:val="00266CDD"/>
    <w:rsid w:val="0027689C"/>
    <w:rsid w:val="00285FCF"/>
    <w:rsid w:val="002A28D8"/>
    <w:rsid w:val="002A78B5"/>
    <w:rsid w:val="002B0EAF"/>
    <w:rsid w:val="002C0BFA"/>
    <w:rsid w:val="002C7C89"/>
    <w:rsid w:val="002E2115"/>
    <w:rsid w:val="002E70BA"/>
    <w:rsid w:val="002F3106"/>
    <w:rsid w:val="002F7061"/>
    <w:rsid w:val="00306ECF"/>
    <w:rsid w:val="003111B7"/>
    <w:rsid w:val="003121E6"/>
    <w:rsid w:val="00313AB8"/>
    <w:rsid w:val="00321B90"/>
    <w:rsid w:val="00326B06"/>
    <w:rsid w:val="00334DE0"/>
    <w:rsid w:val="00335800"/>
    <w:rsid w:val="00337183"/>
    <w:rsid w:val="00347A50"/>
    <w:rsid w:val="00352974"/>
    <w:rsid w:val="003567CE"/>
    <w:rsid w:val="00357314"/>
    <w:rsid w:val="003606AF"/>
    <w:rsid w:val="0036166F"/>
    <w:rsid w:val="00362092"/>
    <w:rsid w:val="00363461"/>
    <w:rsid w:val="00365A74"/>
    <w:rsid w:val="0038546B"/>
    <w:rsid w:val="0038762A"/>
    <w:rsid w:val="003922A7"/>
    <w:rsid w:val="00393560"/>
    <w:rsid w:val="003956BE"/>
    <w:rsid w:val="003964B0"/>
    <w:rsid w:val="00397AE7"/>
    <w:rsid w:val="003B07D9"/>
    <w:rsid w:val="003B096E"/>
    <w:rsid w:val="003B1012"/>
    <w:rsid w:val="003C16F3"/>
    <w:rsid w:val="003E31D7"/>
    <w:rsid w:val="003F2B87"/>
    <w:rsid w:val="00402017"/>
    <w:rsid w:val="004041A5"/>
    <w:rsid w:val="00406D60"/>
    <w:rsid w:val="0041651B"/>
    <w:rsid w:val="00422502"/>
    <w:rsid w:val="00427FE1"/>
    <w:rsid w:val="0043060A"/>
    <w:rsid w:val="00437781"/>
    <w:rsid w:val="00450218"/>
    <w:rsid w:val="00450E92"/>
    <w:rsid w:val="00456618"/>
    <w:rsid w:val="00461464"/>
    <w:rsid w:val="00473C10"/>
    <w:rsid w:val="00477BE3"/>
    <w:rsid w:val="00491A5C"/>
    <w:rsid w:val="004A3A34"/>
    <w:rsid w:val="004B2385"/>
    <w:rsid w:val="004B70A7"/>
    <w:rsid w:val="004C0B8F"/>
    <w:rsid w:val="004C2B2F"/>
    <w:rsid w:val="004D695B"/>
    <w:rsid w:val="004E56B0"/>
    <w:rsid w:val="004F7903"/>
    <w:rsid w:val="00504607"/>
    <w:rsid w:val="005176FC"/>
    <w:rsid w:val="00521DD9"/>
    <w:rsid w:val="0052329F"/>
    <w:rsid w:val="005400FB"/>
    <w:rsid w:val="005606F1"/>
    <w:rsid w:val="00574C68"/>
    <w:rsid w:val="00582BA3"/>
    <w:rsid w:val="00587C96"/>
    <w:rsid w:val="00591640"/>
    <w:rsid w:val="005A2AA7"/>
    <w:rsid w:val="005B46A2"/>
    <w:rsid w:val="005B70EF"/>
    <w:rsid w:val="005C1521"/>
    <w:rsid w:val="005C343B"/>
    <w:rsid w:val="005C70A1"/>
    <w:rsid w:val="005D127A"/>
    <w:rsid w:val="005D2DB3"/>
    <w:rsid w:val="005D6FCF"/>
    <w:rsid w:val="005E0B97"/>
    <w:rsid w:val="005E1D8A"/>
    <w:rsid w:val="005E4238"/>
    <w:rsid w:val="005E4A66"/>
    <w:rsid w:val="005E62A6"/>
    <w:rsid w:val="00603899"/>
    <w:rsid w:val="006107B0"/>
    <w:rsid w:val="00612275"/>
    <w:rsid w:val="00623E8C"/>
    <w:rsid w:val="00625516"/>
    <w:rsid w:val="00626F84"/>
    <w:rsid w:val="00635D01"/>
    <w:rsid w:val="0063630B"/>
    <w:rsid w:val="006436F9"/>
    <w:rsid w:val="0065429D"/>
    <w:rsid w:val="00662014"/>
    <w:rsid w:val="00666035"/>
    <w:rsid w:val="00667E50"/>
    <w:rsid w:val="006741F3"/>
    <w:rsid w:val="00677779"/>
    <w:rsid w:val="0068413B"/>
    <w:rsid w:val="00684EE5"/>
    <w:rsid w:val="00686AB2"/>
    <w:rsid w:val="006D2FFF"/>
    <w:rsid w:val="006D3CFC"/>
    <w:rsid w:val="006D5C7F"/>
    <w:rsid w:val="006D605A"/>
    <w:rsid w:val="006D6F95"/>
    <w:rsid w:val="00701162"/>
    <w:rsid w:val="0071172A"/>
    <w:rsid w:val="0071292B"/>
    <w:rsid w:val="00715251"/>
    <w:rsid w:val="00715557"/>
    <w:rsid w:val="00732FF4"/>
    <w:rsid w:val="00735663"/>
    <w:rsid w:val="00742902"/>
    <w:rsid w:val="00757EAA"/>
    <w:rsid w:val="00760DF9"/>
    <w:rsid w:val="00761898"/>
    <w:rsid w:val="00764892"/>
    <w:rsid w:val="00770C86"/>
    <w:rsid w:val="00776408"/>
    <w:rsid w:val="00780EA3"/>
    <w:rsid w:val="00785838"/>
    <w:rsid w:val="00793B07"/>
    <w:rsid w:val="00795BD5"/>
    <w:rsid w:val="007A21BB"/>
    <w:rsid w:val="007A3523"/>
    <w:rsid w:val="007A6353"/>
    <w:rsid w:val="007B3A95"/>
    <w:rsid w:val="007C29F7"/>
    <w:rsid w:val="007C5B34"/>
    <w:rsid w:val="007D09D6"/>
    <w:rsid w:val="007D1300"/>
    <w:rsid w:val="007D640E"/>
    <w:rsid w:val="007E2FD3"/>
    <w:rsid w:val="007F1E3B"/>
    <w:rsid w:val="007F2498"/>
    <w:rsid w:val="007F78E2"/>
    <w:rsid w:val="008011C1"/>
    <w:rsid w:val="00801D4A"/>
    <w:rsid w:val="00810BAA"/>
    <w:rsid w:val="00820EB9"/>
    <w:rsid w:val="00824446"/>
    <w:rsid w:val="008301E8"/>
    <w:rsid w:val="0083323A"/>
    <w:rsid w:val="0083422C"/>
    <w:rsid w:val="00850DB2"/>
    <w:rsid w:val="00854BDE"/>
    <w:rsid w:val="00855BDA"/>
    <w:rsid w:val="008644F6"/>
    <w:rsid w:val="00865EEA"/>
    <w:rsid w:val="00872E37"/>
    <w:rsid w:val="008777E1"/>
    <w:rsid w:val="00895649"/>
    <w:rsid w:val="00896DB7"/>
    <w:rsid w:val="008A4974"/>
    <w:rsid w:val="008A590E"/>
    <w:rsid w:val="008A5F0C"/>
    <w:rsid w:val="008A732C"/>
    <w:rsid w:val="008B1539"/>
    <w:rsid w:val="008B7554"/>
    <w:rsid w:val="008C4A73"/>
    <w:rsid w:val="008D0E6C"/>
    <w:rsid w:val="008D2466"/>
    <w:rsid w:val="008D5FEC"/>
    <w:rsid w:val="008E1ADC"/>
    <w:rsid w:val="008E2C50"/>
    <w:rsid w:val="008E4FE8"/>
    <w:rsid w:val="008F4B86"/>
    <w:rsid w:val="009001BC"/>
    <w:rsid w:val="00903A26"/>
    <w:rsid w:val="0092155A"/>
    <w:rsid w:val="00926CAD"/>
    <w:rsid w:val="00942C05"/>
    <w:rsid w:val="00942F2F"/>
    <w:rsid w:val="009453B0"/>
    <w:rsid w:val="00953AD4"/>
    <w:rsid w:val="00957C86"/>
    <w:rsid w:val="0096126B"/>
    <w:rsid w:val="00963210"/>
    <w:rsid w:val="009722D5"/>
    <w:rsid w:val="00974FBA"/>
    <w:rsid w:val="00977123"/>
    <w:rsid w:val="00983F79"/>
    <w:rsid w:val="00984F1C"/>
    <w:rsid w:val="00987475"/>
    <w:rsid w:val="00995E64"/>
    <w:rsid w:val="00995ECD"/>
    <w:rsid w:val="0099785C"/>
    <w:rsid w:val="009A7A32"/>
    <w:rsid w:val="009C3B6D"/>
    <w:rsid w:val="009C6D53"/>
    <w:rsid w:val="009D3892"/>
    <w:rsid w:val="009D5011"/>
    <w:rsid w:val="009E10DA"/>
    <w:rsid w:val="009E2AEC"/>
    <w:rsid w:val="009E2CE6"/>
    <w:rsid w:val="009E665D"/>
    <w:rsid w:val="009F2E13"/>
    <w:rsid w:val="009F5986"/>
    <w:rsid w:val="009F5EF3"/>
    <w:rsid w:val="00A008A3"/>
    <w:rsid w:val="00A06D5C"/>
    <w:rsid w:val="00A078CE"/>
    <w:rsid w:val="00A1495B"/>
    <w:rsid w:val="00A1671F"/>
    <w:rsid w:val="00A46627"/>
    <w:rsid w:val="00A63C63"/>
    <w:rsid w:val="00A63CD2"/>
    <w:rsid w:val="00A66C6E"/>
    <w:rsid w:val="00A70926"/>
    <w:rsid w:val="00A75994"/>
    <w:rsid w:val="00A925B2"/>
    <w:rsid w:val="00AA0B70"/>
    <w:rsid w:val="00AA4A21"/>
    <w:rsid w:val="00AA6FDB"/>
    <w:rsid w:val="00AA7BF9"/>
    <w:rsid w:val="00AB0F53"/>
    <w:rsid w:val="00AC6105"/>
    <w:rsid w:val="00AE6A9D"/>
    <w:rsid w:val="00AF1AD5"/>
    <w:rsid w:val="00B05A87"/>
    <w:rsid w:val="00B072E3"/>
    <w:rsid w:val="00B1188B"/>
    <w:rsid w:val="00B122B5"/>
    <w:rsid w:val="00B15157"/>
    <w:rsid w:val="00B228FA"/>
    <w:rsid w:val="00B411A7"/>
    <w:rsid w:val="00B429C5"/>
    <w:rsid w:val="00B4472B"/>
    <w:rsid w:val="00B56515"/>
    <w:rsid w:val="00B56D36"/>
    <w:rsid w:val="00B56F44"/>
    <w:rsid w:val="00B63EC8"/>
    <w:rsid w:val="00B71B50"/>
    <w:rsid w:val="00B91879"/>
    <w:rsid w:val="00B92E31"/>
    <w:rsid w:val="00B93092"/>
    <w:rsid w:val="00BA429B"/>
    <w:rsid w:val="00BB19C8"/>
    <w:rsid w:val="00BB3172"/>
    <w:rsid w:val="00BB3ECC"/>
    <w:rsid w:val="00BB6CE4"/>
    <w:rsid w:val="00BC6EDD"/>
    <w:rsid w:val="00BD546C"/>
    <w:rsid w:val="00BD6A36"/>
    <w:rsid w:val="00BF15F0"/>
    <w:rsid w:val="00BF38D0"/>
    <w:rsid w:val="00C07405"/>
    <w:rsid w:val="00C15230"/>
    <w:rsid w:val="00C17FE3"/>
    <w:rsid w:val="00C301C5"/>
    <w:rsid w:val="00C44572"/>
    <w:rsid w:val="00C45551"/>
    <w:rsid w:val="00C701BB"/>
    <w:rsid w:val="00C74B3E"/>
    <w:rsid w:val="00C75B38"/>
    <w:rsid w:val="00C763C2"/>
    <w:rsid w:val="00C94851"/>
    <w:rsid w:val="00CA1FAD"/>
    <w:rsid w:val="00CB56E3"/>
    <w:rsid w:val="00CC3175"/>
    <w:rsid w:val="00CC5E05"/>
    <w:rsid w:val="00CE4F8B"/>
    <w:rsid w:val="00CE5494"/>
    <w:rsid w:val="00CE57F6"/>
    <w:rsid w:val="00CF0773"/>
    <w:rsid w:val="00CF53BD"/>
    <w:rsid w:val="00CF71AD"/>
    <w:rsid w:val="00CF76F4"/>
    <w:rsid w:val="00D031DF"/>
    <w:rsid w:val="00D06137"/>
    <w:rsid w:val="00D21651"/>
    <w:rsid w:val="00D30536"/>
    <w:rsid w:val="00D37A1C"/>
    <w:rsid w:val="00D41EB2"/>
    <w:rsid w:val="00D510D3"/>
    <w:rsid w:val="00D64BF7"/>
    <w:rsid w:val="00D7090D"/>
    <w:rsid w:val="00D722C2"/>
    <w:rsid w:val="00D81640"/>
    <w:rsid w:val="00D94D17"/>
    <w:rsid w:val="00D96FD0"/>
    <w:rsid w:val="00DA2DC5"/>
    <w:rsid w:val="00DA319A"/>
    <w:rsid w:val="00DA4458"/>
    <w:rsid w:val="00DB2082"/>
    <w:rsid w:val="00DC01E3"/>
    <w:rsid w:val="00DC5DD6"/>
    <w:rsid w:val="00DC6ACA"/>
    <w:rsid w:val="00DD5E10"/>
    <w:rsid w:val="00DE29FB"/>
    <w:rsid w:val="00DE5A21"/>
    <w:rsid w:val="00E2057D"/>
    <w:rsid w:val="00E23E5E"/>
    <w:rsid w:val="00E32A27"/>
    <w:rsid w:val="00E44594"/>
    <w:rsid w:val="00E708D5"/>
    <w:rsid w:val="00E72480"/>
    <w:rsid w:val="00E73289"/>
    <w:rsid w:val="00E736D9"/>
    <w:rsid w:val="00E76B99"/>
    <w:rsid w:val="00E94B8E"/>
    <w:rsid w:val="00EA65CF"/>
    <w:rsid w:val="00EB0152"/>
    <w:rsid w:val="00EB43A6"/>
    <w:rsid w:val="00EB5C4A"/>
    <w:rsid w:val="00EC0E4A"/>
    <w:rsid w:val="00EC2A57"/>
    <w:rsid w:val="00ED1EA6"/>
    <w:rsid w:val="00ED642C"/>
    <w:rsid w:val="00ED6F20"/>
    <w:rsid w:val="00ED75A5"/>
    <w:rsid w:val="00EF3431"/>
    <w:rsid w:val="00EF605C"/>
    <w:rsid w:val="00F12EAF"/>
    <w:rsid w:val="00F1515F"/>
    <w:rsid w:val="00F35BBE"/>
    <w:rsid w:val="00F51187"/>
    <w:rsid w:val="00F53172"/>
    <w:rsid w:val="00F53569"/>
    <w:rsid w:val="00F54435"/>
    <w:rsid w:val="00F629D3"/>
    <w:rsid w:val="00F648F3"/>
    <w:rsid w:val="00F67E80"/>
    <w:rsid w:val="00F74FDB"/>
    <w:rsid w:val="00F75E2A"/>
    <w:rsid w:val="00F812DF"/>
    <w:rsid w:val="00F8317A"/>
    <w:rsid w:val="00F842C6"/>
    <w:rsid w:val="00F85D5F"/>
    <w:rsid w:val="00F92863"/>
    <w:rsid w:val="00F92EEF"/>
    <w:rsid w:val="00F9558F"/>
    <w:rsid w:val="00FA7466"/>
    <w:rsid w:val="00FB0908"/>
    <w:rsid w:val="00FB1F07"/>
    <w:rsid w:val="00FB312C"/>
    <w:rsid w:val="00FC4F46"/>
    <w:rsid w:val="00FC5D0F"/>
    <w:rsid w:val="00FC5DD5"/>
    <w:rsid w:val="00FC6C33"/>
    <w:rsid w:val="00FD1A2B"/>
    <w:rsid w:val="00FE03C3"/>
    <w:rsid w:val="00FE1959"/>
    <w:rsid w:val="00FF0C7B"/>
    <w:rsid w:val="00FF2D0C"/>
    <w:rsid w:val="00FF4A5F"/>
    <w:rsid w:val="00FF6084"/>
    <w:rsid w:val="00FF6346"/>
    <w:rsid w:val="492729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3B1D5A"/>
  <w15:docId w15:val="{0577B18F-561F-4749-97AC-2E6D4474E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606AF"/>
    <w:pPr>
      <w:spacing w:after="0" w:line="240" w:lineRule="auto"/>
    </w:pPr>
    <w:rPr>
      <w:rFonts w:ascii="Arial" w:hAnsi="Arial"/>
      <w:sz w:val="20"/>
      <w:szCs w:val="42"/>
    </w:rPr>
  </w:style>
  <w:style w:type="paragraph" w:styleId="Kop1">
    <w:name w:val="heading 1"/>
    <w:next w:val="Kop2"/>
    <w:link w:val="Kop1Char"/>
    <w:uiPriority w:val="9"/>
    <w:qFormat/>
    <w:rsid w:val="00770C86"/>
    <w:pPr>
      <w:spacing w:after="0" w:line="240" w:lineRule="auto"/>
      <w:jc w:val="right"/>
      <w:outlineLvl w:val="0"/>
    </w:pPr>
    <w:rPr>
      <w:rFonts w:ascii="Arial" w:hAnsi="Arial"/>
      <w:b/>
      <w:caps/>
      <w:noProof/>
      <w:color w:val="F04C25"/>
      <w:spacing w:val="10"/>
      <w:sz w:val="40"/>
      <w:szCs w:val="40"/>
      <w:lang w:val="nl-BE"/>
    </w:rPr>
  </w:style>
  <w:style w:type="paragraph" w:styleId="Kop2">
    <w:name w:val="heading 2"/>
    <w:basedOn w:val="Standaard"/>
    <w:next w:val="Standaard"/>
    <w:link w:val="Kop2Char"/>
    <w:uiPriority w:val="9"/>
    <w:unhideWhenUsed/>
    <w:qFormat/>
    <w:rsid w:val="00801D4A"/>
    <w:pPr>
      <w:spacing w:before="160"/>
      <w:jc w:val="right"/>
      <w:outlineLvl w:val="1"/>
    </w:pPr>
    <w:rPr>
      <w:b/>
      <w:color w:val="F04C25"/>
      <w:sz w:val="36"/>
      <w:szCs w:val="36"/>
      <w:lang w:val="nl-BE"/>
    </w:rPr>
  </w:style>
  <w:style w:type="paragraph" w:styleId="Kop3">
    <w:name w:val="heading 3"/>
    <w:basedOn w:val="Standaard"/>
    <w:next w:val="Standaard"/>
    <w:link w:val="Kop3Char"/>
    <w:uiPriority w:val="9"/>
    <w:unhideWhenUsed/>
    <w:qFormat/>
    <w:rsid w:val="00623E8C"/>
    <w:pPr>
      <w:keepNext/>
      <w:keepLines/>
      <w:spacing w:before="160"/>
      <w:outlineLvl w:val="2"/>
    </w:pPr>
    <w:rPr>
      <w:rFonts w:eastAsiaTheme="majorEastAsia" w:cs="Arial"/>
      <w:bCs/>
      <w:color w:val="009CAB"/>
      <w:sz w:val="22"/>
      <w:szCs w:val="22"/>
      <w:lang w:val="nl-BE"/>
    </w:rPr>
  </w:style>
  <w:style w:type="paragraph" w:styleId="Kop4">
    <w:name w:val="heading 4"/>
    <w:basedOn w:val="Standaard"/>
    <w:next w:val="Standaard"/>
    <w:link w:val="Kop4Char"/>
    <w:uiPriority w:val="9"/>
    <w:unhideWhenUsed/>
    <w:qFormat/>
    <w:rsid w:val="00B1188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E1ADC"/>
    <w:pPr>
      <w:tabs>
        <w:tab w:val="center" w:pos="4680"/>
        <w:tab w:val="right" w:pos="9360"/>
      </w:tabs>
    </w:pPr>
  </w:style>
  <w:style w:type="character" w:customStyle="1" w:styleId="KoptekstChar">
    <w:name w:val="Koptekst Char"/>
    <w:basedOn w:val="Standaardalinea-lettertype"/>
    <w:link w:val="Koptekst"/>
    <w:uiPriority w:val="99"/>
    <w:rsid w:val="008E1ADC"/>
  </w:style>
  <w:style w:type="paragraph" w:styleId="Voettekst">
    <w:name w:val="footer"/>
    <w:basedOn w:val="Standaard"/>
    <w:link w:val="VoettekstChar"/>
    <w:uiPriority w:val="99"/>
    <w:unhideWhenUsed/>
    <w:rsid w:val="008E1ADC"/>
    <w:pPr>
      <w:tabs>
        <w:tab w:val="center" w:pos="4680"/>
        <w:tab w:val="right" w:pos="9360"/>
      </w:tabs>
    </w:pPr>
  </w:style>
  <w:style w:type="character" w:customStyle="1" w:styleId="VoettekstChar">
    <w:name w:val="Voettekst Char"/>
    <w:basedOn w:val="Standaardalinea-lettertype"/>
    <w:link w:val="Voettekst"/>
    <w:uiPriority w:val="99"/>
    <w:rsid w:val="008E1ADC"/>
  </w:style>
  <w:style w:type="paragraph" w:styleId="Ballontekst">
    <w:name w:val="Balloon Text"/>
    <w:basedOn w:val="Standaard"/>
    <w:link w:val="BallontekstChar"/>
    <w:uiPriority w:val="99"/>
    <w:semiHidden/>
    <w:unhideWhenUsed/>
    <w:rsid w:val="008E1ADC"/>
    <w:rPr>
      <w:rFonts w:ascii="Tahoma" w:hAnsi="Tahoma" w:cs="Tahoma"/>
      <w:sz w:val="16"/>
      <w:szCs w:val="16"/>
    </w:rPr>
  </w:style>
  <w:style w:type="character" w:customStyle="1" w:styleId="BallontekstChar">
    <w:name w:val="Ballontekst Char"/>
    <w:basedOn w:val="Standaardalinea-lettertype"/>
    <w:link w:val="Ballontekst"/>
    <w:uiPriority w:val="99"/>
    <w:semiHidden/>
    <w:rsid w:val="008E1ADC"/>
    <w:rPr>
      <w:rFonts w:ascii="Tahoma" w:hAnsi="Tahoma" w:cs="Tahoma"/>
      <w:sz w:val="16"/>
      <w:szCs w:val="16"/>
    </w:rPr>
  </w:style>
  <w:style w:type="paragraph" w:styleId="Geenafstand">
    <w:name w:val="No Spacing"/>
    <w:basedOn w:val="Standaard"/>
    <w:uiPriority w:val="1"/>
    <w:qFormat/>
    <w:rsid w:val="00B228FA"/>
  </w:style>
  <w:style w:type="character" w:customStyle="1" w:styleId="Kop1Char">
    <w:name w:val="Kop 1 Char"/>
    <w:basedOn w:val="Standaardalinea-lettertype"/>
    <w:link w:val="Kop1"/>
    <w:uiPriority w:val="9"/>
    <w:rsid w:val="00770C86"/>
    <w:rPr>
      <w:rFonts w:ascii="Arial" w:hAnsi="Arial"/>
      <w:b/>
      <w:caps/>
      <w:noProof/>
      <w:color w:val="F04C25"/>
      <w:spacing w:val="10"/>
      <w:sz w:val="40"/>
      <w:szCs w:val="40"/>
      <w:lang w:val="nl-BE"/>
    </w:rPr>
  </w:style>
  <w:style w:type="character" w:customStyle="1" w:styleId="Kop2Char">
    <w:name w:val="Kop 2 Char"/>
    <w:basedOn w:val="Standaardalinea-lettertype"/>
    <w:link w:val="Kop2"/>
    <w:uiPriority w:val="9"/>
    <w:rsid w:val="00801D4A"/>
    <w:rPr>
      <w:rFonts w:ascii="Arial" w:hAnsi="Arial"/>
      <w:b/>
      <w:color w:val="F04C25"/>
      <w:sz w:val="36"/>
      <w:szCs w:val="36"/>
      <w:lang w:val="nl-BE"/>
    </w:rPr>
  </w:style>
  <w:style w:type="character" w:customStyle="1" w:styleId="Kop3Char">
    <w:name w:val="Kop 3 Char"/>
    <w:basedOn w:val="Standaardalinea-lettertype"/>
    <w:link w:val="Kop3"/>
    <w:uiPriority w:val="9"/>
    <w:rsid w:val="00623E8C"/>
    <w:rPr>
      <w:rFonts w:ascii="Arial" w:eastAsiaTheme="majorEastAsia" w:hAnsi="Arial" w:cs="Arial"/>
      <w:bCs/>
      <w:color w:val="009CAB"/>
      <w:lang w:val="nl-BE"/>
    </w:rPr>
  </w:style>
  <w:style w:type="table" w:styleId="Tabelraster">
    <w:name w:val="Table Grid"/>
    <w:basedOn w:val="Standaardtabel"/>
    <w:uiPriority w:val="59"/>
    <w:rsid w:val="004B70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1A2E71"/>
    <w:pPr>
      <w:ind w:left="720"/>
      <w:contextualSpacing/>
    </w:pPr>
  </w:style>
  <w:style w:type="character" w:styleId="Hyperlink">
    <w:name w:val="Hyperlink"/>
    <w:basedOn w:val="Standaardalinea-lettertype"/>
    <w:uiPriority w:val="99"/>
    <w:unhideWhenUsed/>
    <w:rsid w:val="000633EA"/>
    <w:rPr>
      <w:color w:val="0000FF" w:themeColor="hyperlink"/>
      <w:u w:val="single"/>
    </w:rPr>
  </w:style>
  <w:style w:type="character" w:styleId="GevolgdeHyperlink">
    <w:name w:val="FollowedHyperlink"/>
    <w:basedOn w:val="Standaardalinea-lettertype"/>
    <w:uiPriority w:val="99"/>
    <w:semiHidden/>
    <w:unhideWhenUsed/>
    <w:rsid w:val="000633EA"/>
    <w:rPr>
      <w:color w:val="800080" w:themeColor="followedHyperlink"/>
      <w:u w:val="single"/>
    </w:rPr>
  </w:style>
  <w:style w:type="paragraph" w:styleId="Normaalweb">
    <w:name w:val="Normal (Web)"/>
    <w:basedOn w:val="Standaard"/>
    <w:uiPriority w:val="99"/>
    <w:semiHidden/>
    <w:unhideWhenUsed/>
    <w:rsid w:val="00662014"/>
    <w:pPr>
      <w:spacing w:before="100" w:beforeAutospacing="1" w:after="100" w:afterAutospacing="1"/>
    </w:pPr>
    <w:rPr>
      <w:rFonts w:ascii="Times New Roman" w:eastAsia="Times New Roman" w:hAnsi="Times New Roman" w:cs="Times New Roman"/>
      <w:sz w:val="24"/>
      <w:szCs w:val="24"/>
      <w:lang w:val="nl-BE" w:eastAsia="nl-BE"/>
    </w:rPr>
  </w:style>
  <w:style w:type="character" w:customStyle="1" w:styleId="apple-converted-space">
    <w:name w:val="apple-converted-space"/>
    <w:basedOn w:val="Standaardalinea-lettertype"/>
    <w:rsid w:val="000546E9"/>
  </w:style>
  <w:style w:type="character" w:styleId="Zwaar">
    <w:name w:val="Strong"/>
    <w:basedOn w:val="Standaardalinea-lettertype"/>
    <w:uiPriority w:val="22"/>
    <w:qFormat/>
    <w:rsid w:val="000546E9"/>
    <w:rPr>
      <w:b/>
      <w:bCs/>
    </w:rPr>
  </w:style>
  <w:style w:type="character" w:styleId="Verwijzingopmerking">
    <w:name w:val="annotation reference"/>
    <w:basedOn w:val="Standaardalinea-lettertype"/>
    <w:uiPriority w:val="99"/>
    <w:semiHidden/>
    <w:unhideWhenUsed/>
    <w:rsid w:val="00362092"/>
    <w:rPr>
      <w:sz w:val="16"/>
      <w:szCs w:val="16"/>
    </w:rPr>
  </w:style>
  <w:style w:type="paragraph" w:styleId="Tekstopmerking">
    <w:name w:val="annotation text"/>
    <w:basedOn w:val="Standaard"/>
    <w:link w:val="TekstopmerkingChar"/>
    <w:uiPriority w:val="99"/>
    <w:semiHidden/>
    <w:unhideWhenUsed/>
    <w:rsid w:val="00362092"/>
    <w:rPr>
      <w:szCs w:val="20"/>
    </w:rPr>
  </w:style>
  <w:style w:type="character" w:customStyle="1" w:styleId="TekstopmerkingChar">
    <w:name w:val="Tekst opmerking Char"/>
    <w:basedOn w:val="Standaardalinea-lettertype"/>
    <w:link w:val="Tekstopmerking"/>
    <w:uiPriority w:val="99"/>
    <w:semiHidden/>
    <w:rsid w:val="00362092"/>
    <w:rPr>
      <w:rFonts w:ascii="Arial" w:hAnsi="Arial"/>
      <w:sz w:val="20"/>
      <w:szCs w:val="20"/>
    </w:rPr>
  </w:style>
  <w:style w:type="paragraph" w:styleId="Onderwerpvanopmerking">
    <w:name w:val="annotation subject"/>
    <w:basedOn w:val="Tekstopmerking"/>
    <w:next w:val="Tekstopmerking"/>
    <w:link w:val="OnderwerpvanopmerkingChar"/>
    <w:uiPriority w:val="99"/>
    <w:semiHidden/>
    <w:unhideWhenUsed/>
    <w:rsid w:val="00362092"/>
    <w:rPr>
      <w:b/>
      <w:bCs/>
    </w:rPr>
  </w:style>
  <w:style w:type="character" w:customStyle="1" w:styleId="OnderwerpvanopmerkingChar">
    <w:name w:val="Onderwerp van opmerking Char"/>
    <w:basedOn w:val="TekstopmerkingChar"/>
    <w:link w:val="Onderwerpvanopmerking"/>
    <w:uiPriority w:val="99"/>
    <w:semiHidden/>
    <w:rsid w:val="00362092"/>
    <w:rPr>
      <w:rFonts w:ascii="Arial" w:hAnsi="Arial"/>
      <w:b/>
      <w:bCs/>
      <w:sz w:val="20"/>
      <w:szCs w:val="20"/>
    </w:rPr>
  </w:style>
  <w:style w:type="paragraph" w:styleId="Kopvaninhoudsopgave">
    <w:name w:val="TOC Heading"/>
    <w:basedOn w:val="Kop1"/>
    <w:next w:val="Standaard"/>
    <w:uiPriority w:val="39"/>
    <w:unhideWhenUsed/>
    <w:qFormat/>
    <w:rsid w:val="00895649"/>
    <w:pPr>
      <w:keepNext/>
      <w:keepLines/>
      <w:spacing w:before="240" w:line="259" w:lineRule="auto"/>
      <w:jc w:val="left"/>
      <w:outlineLvl w:val="9"/>
    </w:pPr>
    <w:rPr>
      <w:rFonts w:asciiTheme="majorHAnsi" w:eastAsiaTheme="majorEastAsia" w:hAnsiTheme="majorHAnsi" w:cstheme="majorBidi"/>
      <w:b w:val="0"/>
      <w:caps w:val="0"/>
      <w:noProof w:val="0"/>
      <w:color w:val="365F91" w:themeColor="accent1" w:themeShade="BF"/>
      <w:spacing w:val="0"/>
      <w:sz w:val="32"/>
      <w:szCs w:val="32"/>
      <w:lang w:eastAsia="nl-BE"/>
    </w:rPr>
  </w:style>
  <w:style w:type="paragraph" w:styleId="Inhopg1">
    <w:name w:val="toc 1"/>
    <w:basedOn w:val="Standaard"/>
    <w:next w:val="Standaard"/>
    <w:autoRedefine/>
    <w:uiPriority w:val="39"/>
    <w:unhideWhenUsed/>
    <w:rsid w:val="00895649"/>
    <w:pPr>
      <w:spacing w:after="100"/>
    </w:pPr>
  </w:style>
  <w:style w:type="paragraph" w:styleId="Inhopg2">
    <w:name w:val="toc 2"/>
    <w:basedOn w:val="Standaard"/>
    <w:next w:val="Standaard"/>
    <w:autoRedefine/>
    <w:uiPriority w:val="39"/>
    <w:unhideWhenUsed/>
    <w:rsid w:val="00895649"/>
    <w:pPr>
      <w:spacing w:after="100"/>
      <w:ind w:left="200"/>
    </w:pPr>
  </w:style>
  <w:style w:type="paragraph" w:styleId="Inhopg3">
    <w:name w:val="toc 3"/>
    <w:basedOn w:val="Standaard"/>
    <w:next w:val="Standaard"/>
    <w:autoRedefine/>
    <w:uiPriority w:val="39"/>
    <w:unhideWhenUsed/>
    <w:rsid w:val="00895649"/>
    <w:pPr>
      <w:spacing w:after="100"/>
      <w:ind w:left="400"/>
    </w:pPr>
  </w:style>
  <w:style w:type="character" w:customStyle="1" w:styleId="Kop4Char">
    <w:name w:val="Kop 4 Char"/>
    <w:basedOn w:val="Standaardalinea-lettertype"/>
    <w:link w:val="Kop4"/>
    <w:uiPriority w:val="9"/>
    <w:rsid w:val="00B1188B"/>
    <w:rPr>
      <w:rFonts w:asciiTheme="majorHAnsi" w:eastAsiaTheme="majorEastAsia" w:hAnsiTheme="majorHAnsi" w:cstheme="majorBidi"/>
      <w:i/>
      <w:iCs/>
      <w:color w:val="365F91" w:themeColor="accent1" w:themeShade="BF"/>
      <w:sz w:val="20"/>
      <w:szCs w:val="4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292004">
      <w:bodyDiv w:val="1"/>
      <w:marLeft w:val="0"/>
      <w:marRight w:val="0"/>
      <w:marTop w:val="0"/>
      <w:marBottom w:val="0"/>
      <w:divBdr>
        <w:top w:val="none" w:sz="0" w:space="0" w:color="auto"/>
        <w:left w:val="none" w:sz="0" w:space="0" w:color="auto"/>
        <w:bottom w:val="none" w:sz="0" w:space="0" w:color="auto"/>
        <w:right w:val="none" w:sz="0" w:space="0" w:color="auto"/>
      </w:divBdr>
      <w:divsChild>
        <w:div w:id="430470583">
          <w:marLeft w:val="547"/>
          <w:marRight w:val="0"/>
          <w:marTop w:val="120"/>
          <w:marBottom w:val="0"/>
          <w:divBdr>
            <w:top w:val="none" w:sz="0" w:space="0" w:color="auto"/>
            <w:left w:val="none" w:sz="0" w:space="0" w:color="auto"/>
            <w:bottom w:val="none" w:sz="0" w:space="0" w:color="auto"/>
            <w:right w:val="none" w:sz="0" w:space="0" w:color="auto"/>
          </w:divBdr>
        </w:div>
        <w:div w:id="852106598">
          <w:marLeft w:val="1166"/>
          <w:marRight w:val="0"/>
          <w:marTop w:val="106"/>
          <w:marBottom w:val="0"/>
          <w:divBdr>
            <w:top w:val="none" w:sz="0" w:space="0" w:color="auto"/>
            <w:left w:val="none" w:sz="0" w:space="0" w:color="auto"/>
            <w:bottom w:val="none" w:sz="0" w:space="0" w:color="auto"/>
            <w:right w:val="none" w:sz="0" w:space="0" w:color="auto"/>
          </w:divBdr>
        </w:div>
        <w:div w:id="1050611059">
          <w:marLeft w:val="1800"/>
          <w:marRight w:val="0"/>
          <w:marTop w:val="91"/>
          <w:marBottom w:val="0"/>
          <w:divBdr>
            <w:top w:val="none" w:sz="0" w:space="0" w:color="auto"/>
            <w:left w:val="none" w:sz="0" w:space="0" w:color="auto"/>
            <w:bottom w:val="none" w:sz="0" w:space="0" w:color="auto"/>
            <w:right w:val="none" w:sz="0" w:space="0" w:color="auto"/>
          </w:divBdr>
        </w:div>
        <w:div w:id="684329467">
          <w:marLeft w:val="1166"/>
          <w:marRight w:val="0"/>
          <w:marTop w:val="106"/>
          <w:marBottom w:val="0"/>
          <w:divBdr>
            <w:top w:val="none" w:sz="0" w:space="0" w:color="auto"/>
            <w:left w:val="none" w:sz="0" w:space="0" w:color="auto"/>
            <w:bottom w:val="none" w:sz="0" w:space="0" w:color="auto"/>
            <w:right w:val="none" w:sz="0" w:space="0" w:color="auto"/>
          </w:divBdr>
        </w:div>
        <w:div w:id="64035086">
          <w:marLeft w:val="1800"/>
          <w:marRight w:val="0"/>
          <w:marTop w:val="91"/>
          <w:marBottom w:val="0"/>
          <w:divBdr>
            <w:top w:val="none" w:sz="0" w:space="0" w:color="auto"/>
            <w:left w:val="none" w:sz="0" w:space="0" w:color="auto"/>
            <w:bottom w:val="none" w:sz="0" w:space="0" w:color="auto"/>
            <w:right w:val="none" w:sz="0" w:space="0" w:color="auto"/>
          </w:divBdr>
        </w:div>
        <w:div w:id="1032071142">
          <w:marLeft w:val="1800"/>
          <w:marRight w:val="0"/>
          <w:marTop w:val="91"/>
          <w:marBottom w:val="0"/>
          <w:divBdr>
            <w:top w:val="none" w:sz="0" w:space="0" w:color="auto"/>
            <w:left w:val="none" w:sz="0" w:space="0" w:color="auto"/>
            <w:bottom w:val="none" w:sz="0" w:space="0" w:color="auto"/>
            <w:right w:val="none" w:sz="0" w:space="0" w:color="auto"/>
          </w:divBdr>
        </w:div>
        <w:div w:id="2144688051">
          <w:marLeft w:val="547"/>
          <w:marRight w:val="0"/>
          <w:marTop w:val="120"/>
          <w:marBottom w:val="0"/>
          <w:divBdr>
            <w:top w:val="none" w:sz="0" w:space="0" w:color="auto"/>
            <w:left w:val="none" w:sz="0" w:space="0" w:color="auto"/>
            <w:bottom w:val="none" w:sz="0" w:space="0" w:color="auto"/>
            <w:right w:val="none" w:sz="0" w:space="0" w:color="auto"/>
          </w:divBdr>
        </w:div>
        <w:div w:id="2055618793">
          <w:marLeft w:val="1166"/>
          <w:marRight w:val="0"/>
          <w:marTop w:val="106"/>
          <w:marBottom w:val="0"/>
          <w:divBdr>
            <w:top w:val="none" w:sz="0" w:space="0" w:color="auto"/>
            <w:left w:val="none" w:sz="0" w:space="0" w:color="auto"/>
            <w:bottom w:val="none" w:sz="0" w:space="0" w:color="auto"/>
            <w:right w:val="none" w:sz="0" w:space="0" w:color="auto"/>
          </w:divBdr>
        </w:div>
        <w:div w:id="1166287751">
          <w:marLeft w:val="547"/>
          <w:marRight w:val="0"/>
          <w:marTop w:val="120"/>
          <w:marBottom w:val="0"/>
          <w:divBdr>
            <w:top w:val="none" w:sz="0" w:space="0" w:color="auto"/>
            <w:left w:val="none" w:sz="0" w:space="0" w:color="auto"/>
            <w:bottom w:val="none" w:sz="0" w:space="0" w:color="auto"/>
            <w:right w:val="none" w:sz="0" w:space="0" w:color="auto"/>
          </w:divBdr>
        </w:div>
      </w:divsChild>
    </w:div>
    <w:div w:id="172886829">
      <w:bodyDiv w:val="1"/>
      <w:marLeft w:val="0"/>
      <w:marRight w:val="0"/>
      <w:marTop w:val="0"/>
      <w:marBottom w:val="0"/>
      <w:divBdr>
        <w:top w:val="none" w:sz="0" w:space="0" w:color="auto"/>
        <w:left w:val="none" w:sz="0" w:space="0" w:color="auto"/>
        <w:bottom w:val="none" w:sz="0" w:space="0" w:color="auto"/>
        <w:right w:val="none" w:sz="0" w:space="0" w:color="auto"/>
      </w:divBdr>
      <w:divsChild>
        <w:div w:id="370426128">
          <w:marLeft w:val="547"/>
          <w:marRight w:val="0"/>
          <w:marTop w:val="96"/>
          <w:marBottom w:val="0"/>
          <w:divBdr>
            <w:top w:val="none" w:sz="0" w:space="0" w:color="auto"/>
            <w:left w:val="none" w:sz="0" w:space="0" w:color="auto"/>
            <w:bottom w:val="none" w:sz="0" w:space="0" w:color="auto"/>
            <w:right w:val="none" w:sz="0" w:space="0" w:color="auto"/>
          </w:divBdr>
        </w:div>
        <w:div w:id="1398362851">
          <w:marLeft w:val="1166"/>
          <w:marRight w:val="0"/>
          <w:marTop w:val="86"/>
          <w:marBottom w:val="0"/>
          <w:divBdr>
            <w:top w:val="none" w:sz="0" w:space="0" w:color="auto"/>
            <w:left w:val="none" w:sz="0" w:space="0" w:color="auto"/>
            <w:bottom w:val="none" w:sz="0" w:space="0" w:color="auto"/>
            <w:right w:val="none" w:sz="0" w:space="0" w:color="auto"/>
          </w:divBdr>
        </w:div>
        <w:div w:id="914319791">
          <w:marLeft w:val="1166"/>
          <w:marRight w:val="0"/>
          <w:marTop w:val="86"/>
          <w:marBottom w:val="0"/>
          <w:divBdr>
            <w:top w:val="none" w:sz="0" w:space="0" w:color="auto"/>
            <w:left w:val="none" w:sz="0" w:space="0" w:color="auto"/>
            <w:bottom w:val="none" w:sz="0" w:space="0" w:color="auto"/>
            <w:right w:val="none" w:sz="0" w:space="0" w:color="auto"/>
          </w:divBdr>
        </w:div>
        <w:div w:id="1265192222">
          <w:marLeft w:val="1166"/>
          <w:marRight w:val="0"/>
          <w:marTop w:val="86"/>
          <w:marBottom w:val="0"/>
          <w:divBdr>
            <w:top w:val="none" w:sz="0" w:space="0" w:color="auto"/>
            <w:left w:val="none" w:sz="0" w:space="0" w:color="auto"/>
            <w:bottom w:val="none" w:sz="0" w:space="0" w:color="auto"/>
            <w:right w:val="none" w:sz="0" w:space="0" w:color="auto"/>
          </w:divBdr>
        </w:div>
        <w:div w:id="446775481">
          <w:marLeft w:val="1800"/>
          <w:marRight w:val="0"/>
          <w:marTop w:val="72"/>
          <w:marBottom w:val="0"/>
          <w:divBdr>
            <w:top w:val="none" w:sz="0" w:space="0" w:color="auto"/>
            <w:left w:val="none" w:sz="0" w:space="0" w:color="auto"/>
            <w:bottom w:val="none" w:sz="0" w:space="0" w:color="auto"/>
            <w:right w:val="none" w:sz="0" w:space="0" w:color="auto"/>
          </w:divBdr>
        </w:div>
        <w:div w:id="1866479356">
          <w:marLeft w:val="2520"/>
          <w:marRight w:val="0"/>
          <w:marTop w:val="62"/>
          <w:marBottom w:val="0"/>
          <w:divBdr>
            <w:top w:val="none" w:sz="0" w:space="0" w:color="auto"/>
            <w:left w:val="none" w:sz="0" w:space="0" w:color="auto"/>
            <w:bottom w:val="none" w:sz="0" w:space="0" w:color="auto"/>
            <w:right w:val="none" w:sz="0" w:space="0" w:color="auto"/>
          </w:divBdr>
        </w:div>
        <w:div w:id="2026635322">
          <w:marLeft w:val="2520"/>
          <w:marRight w:val="0"/>
          <w:marTop w:val="62"/>
          <w:marBottom w:val="0"/>
          <w:divBdr>
            <w:top w:val="none" w:sz="0" w:space="0" w:color="auto"/>
            <w:left w:val="none" w:sz="0" w:space="0" w:color="auto"/>
            <w:bottom w:val="none" w:sz="0" w:space="0" w:color="auto"/>
            <w:right w:val="none" w:sz="0" w:space="0" w:color="auto"/>
          </w:divBdr>
        </w:div>
        <w:div w:id="113719189">
          <w:marLeft w:val="1800"/>
          <w:marRight w:val="0"/>
          <w:marTop w:val="72"/>
          <w:marBottom w:val="0"/>
          <w:divBdr>
            <w:top w:val="none" w:sz="0" w:space="0" w:color="auto"/>
            <w:left w:val="none" w:sz="0" w:space="0" w:color="auto"/>
            <w:bottom w:val="none" w:sz="0" w:space="0" w:color="auto"/>
            <w:right w:val="none" w:sz="0" w:space="0" w:color="auto"/>
          </w:divBdr>
        </w:div>
        <w:div w:id="1117067544">
          <w:marLeft w:val="2520"/>
          <w:marRight w:val="0"/>
          <w:marTop w:val="62"/>
          <w:marBottom w:val="0"/>
          <w:divBdr>
            <w:top w:val="none" w:sz="0" w:space="0" w:color="auto"/>
            <w:left w:val="none" w:sz="0" w:space="0" w:color="auto"/>
            <w:bottom w:val="none" w:sz="0" w:space="0" w:color="auto"/>
            <w:right w:val="none" w:sz="0" w:space="0" w:color="auto"/>
          </w:divBdr>
        </w:div>
        <w:div w:id="537742729">
          <w:marLeft w:val="2520"/>
          <w:marRight w:val="0"/>
          <w:marTop w:val="62"/>
          <w:marBottom w:val="0"/>
          <w:divBdr>
            <w:top w:val="none" w:sz="0" w:space="0" w:color="auto"/>
            <w:left w:val="none" w:sz="0" w:space="0" w:color="auto"/>
            <w:bottom w:val="none" w:sz="0" w:space="0" w:color="auto"/>
            <w:right w:val="none" w:sz="0" w:space="0" w:color="auto"/>
          </w:divBdr>
        </w:div>
        <w:div w:id="173224362">
          <w:marLeft w:val="1800"/>
          <w:marRight w:val="0"/>
          <w:marTop w:val="72"/>
          <w:marBottom w:val="0"/>
          <w:divBdr>
            <w:top w:val="none" w:sz="0" w:space="0" w:color="auto"/>
            <w:left w:val="none" w:sz="0" w:space="0" w:color="auto"/>
            <w:bottom w:val="none" w:sz="0" w:space="0" w:color="auto"/>
            <w:right w:val="none" w:sz="0" w:space="0" w:color="auto"/>
          </w:divBdr>
        </w:div>
        <w:div w:id="68385593">
          <w:marLeft w:val="2520"/>
          <w:marRight w:val="0"/>
          <w:marTop w:val="62"/>
          <w:marBottom w:val="0"/>
          <w:divBdr>
            <w:top w:val="none" w:sz="0" w:space="0" w:color="auto"/>
            <w:left w:val="none" w:sz="0" w:space="0" w:color="auto"/>
            <w:bottom w:val="none" w:sz="0" w:space="0" w:color="auto"/>
            <w:right w:val="none" w:sz="0" w:space="0" w:color="auto"/>
          </w:divBdr>
        </w:div>
        <w:div w:id="588734810">
          <w:marLeft w:val="1800"/>
          <w:marRight w:val="0"/>
          <w:marTop w:val="72"/>
          <w:marBottom w:val="0"/>
          <w:divBdr>
            <w:top w:val="none" w:sz="0" w:space="0" w:color="auto"/>
            <w:left w:val="none" w:sz="0" w:space="0" w:color="auto"/>
            <w:bottom w:val="none" w:sz="0" w:space="0" w:color="auto"/>
            <w:right w:val="none" w:sz="0" w:space="0" w:color="auto"/>
          </w:divBdr>
        </w:div>
        <w:div w:id="517891074">
          <w:marLeft w:val="2520"/>
          <w:marRight w:val="0"/>
          <w:marTop w:val="62"/>
          <w:marBottom w:val="0"/>
          <w:divBdr>
            <w:top w:val="none" w:sz="0" w:space="0" w:color="auto"/>
            <w:left w:val="none" w:sz="0" w:space="0" w:color="auto"/>
            <w:bottom w:val="none" w:sz="0" w:space="0" w:color="auto"/>
            <w:right w:val="none" w:sz="0" w:space="0" w:color="auto"/>
          </w:divBdr>
        </w:div>
        <w:div w:id="1733770979">
          <w:marLeft w:val="547"/>
          <w:marRight w:val="0"/>
          <w:marTop w:val="96"/>
          <w:marBottom w:val="0"/>
          <w:divBdr>
            <w:top w:val="none" w:sz="0" w:space="0" w:color="auto"/>
            <w:left w:val="none" w:sz="0" w:space="0" w:color="auto"/>
            <w:bottom w:val="none" w:sz="0" w:space="0" w:color="auto"/>
            <w:right w:val="none" w:sz="0" w:space="0" w:color="auto"/>
          </w:divBdr>
        </w:div>
        <w:div w:id="713046647">
          <w:marLeft w:val="1166"/>
          <w:marRight w:val="0"/>
          <w:marTop w:val="86"/>
          <w:marBottom w:val="0"/>
          <w:divBdr>
            <w:top w:val="none" w:sz="0" w:space="0" w:color="auto"/>
            <w:left w:val="none" w:sz="0" w:space="0" w:color="auto"/>
            <w:bottom w:val="none" w:sz="0" w:space="0" w:color="auto"/>
            <w:right w:val="none" w:sz="0" w:space="0" w:color="auto"/>
          </w:divBdr>
        </w:div>
        <w:div w:id="1352610269">
          <w:marLeft w:val="1166"/>
          <w:marRight w:val="0"/>
          <w:marTop w:val="86"/>
          <w:marBottom w:val="0"/>
          <w:divBdr>
            <w:top w:val="none" w:sz="0" w:space="0" w:color="auto"/>
            <w:left w:val="none" w:sz="0" w:space="0" w:color="auto"/>
            <w:bottom w:val="none" w:sz="0" w:space="0" w:color="auto"/>
            <w:right w:val="none" w:sz="0" w:space="0" w:color="auto"/>
          </w:divBdr>
        </w:div>
      </w:divsChild>
    </w:div>
    <w:div w:id="308750110">
      <w:bodyDiv w:val="1"/>
      <w:marLeft w:val="0"/>
      <w:marRight w:val="0"/>
      <w:marTop w:val="0"/>
      <w:marBottom w:val="0"/>
      <w:divBdr>
        <w:top w:val="none" w:sz="0" w:space="0" w:color="auto"/>
        <w:left w:val="none" w:sz="0" w:space="0" w:color="auto"/>
        <w:bottom w:val="none" w:sz="0" w:space="0" w:color="auto"/>
        <w:right w:val="none" w:sz="0" w:space="0" w:color="auto"/>
      </w:divBdr>
    </w:div>
    <w:div w:id="436483288">
      <w:bodyDiv w:val="1"/>
      <w:marLeft w:val="0"/>
      <w:marRight w:val="0"/>
      <w:marTop w:val="0"/>
      <w:marBottom w:val="0"/>
      <w:divBdr>
        <w:top w:val="none" w:sz="0" w:space="0" w:color="auto"/>
        <w:left w:val="none" w:sz="0" w:space="0" w:color="auto"/>
        <w:bottom w:val="none" w:sz="0" w:space="0" w:color="auto"/>
        <w:right w:val="none" w:sz="0" w:space="0" w:color="auto"/>
      </w:divBdr>
    </w:div>
    <w:div w:id="465974035">
      <w:bodyDiv w:val="1"/>
      <w:marLeft w:val="0"/>
      <w:marRight w:val="0"/>
      <w:marTop w:val="0"/>
      <w:marBottom w:val="0"/>
      <w:divBdr>
        <w:top w:val="none" w:sz="0" w:space="0" w:color="auto"/>
        <w:left w:val="none" w:sz="0" w:space="0" w:color="auto"/>
        <w:bottom w:val="none" w:sz="0" w:space="0" w:color="auto"/>
        <w:right w:val="none" w:sz="0" w:space="0" w:color="auto"/>
      </w:divBdr>
      <w:divsChild>
        <w:div w:id="454561712">
          <w:marLeft w:val="806"/>
          <w:marRight w:val="0"/>
          <w:marTop w:val="96"/>
          <w:marBottom w:val="0"/>
          <w:divBdr>
            <w:top w:val="none" w:sz="0" w:space="0" w:color="auto"/>
            <w:left w:val="none" w:sz="0" w:space="0" w:color="auto"/>
            <w:bottom w:val="none" w:sz="0" w:space="0" w:color="auto"/>
            <w:right w:val="none" w:sz="0" w:space="0" w:color="auto"/>
          </w:divBdr>
        </w:div>
        <w:div w:id="594635423">
          <w:marLeft w:val="806"/>
          <w:marRight w:val="0"/>
          <w:marTop w:val="96"/>
          <w:marBottom w:val="0"/>
          <w:divBdr>
            <w:top w:val="none" w:sz="0" w:space="0" w:color="auto"/>
            <w:left w:val="none" w:sz="0" w:space="0" w:color="auto"/>
            <w:bottom w:val="none" w:sz="0" w:space="0" w:color="auto"/>
            <w:right w:val="none" w:sz="0" w:space="0" w:color="auto"/>
          </w:divBdr>
        </w:div>
        <w:div w:id="1640332998">
          <w:marLeft w:val="1166"/>
          <w:marRight w:val="0"/>
          <w:marTop w:val="86"/>
          <w:marBottom w:val="0"/>
          <w:divBdr>
            <w:top w:val="none" w:sz="0" w:space="0" w:color="auto"/>
            <w:left w:val="none" w:sz="0" w:space="0" w:color="auto"/>
            <w:bottom w:val="none" w:sz="0" w:space="0" w:color="auto"/>
            <w:right w:val="none" w:sz="0" w:space="0" w:color="auto"/>
          </w:divBdr>
        </w:div>
        <w:div w:id="1554736335">
          <w:marLeft w:val="1166"/>
          <w:marRight w:val="0"/>
          <w:marTop w:val="86"/>
          <w:marBottom w:val="0"/>
          <w:divBdr>
            <w:top w:val="none" w:sz="0" w:space="0" w:color="auto"/>
            <w:left w:val="none" w:sz="0" w:space="0" w:color="auto"/>
            <w:bottom w:val="none" w:sz="0" w:space="0" w:color="auto"/>
            <w:right w:val="none" w:sz="0" w:space="0" w:color="auto"/>
          </w:divBdr>
        </w:div>
        <w:div w:id="1112284944">
          <w:marLeft w:val="1166"/>
          <w:marRight w:val="0"/>
          <w:marTop w:val="86"/>
          <w:marBottom w:val="0"/>
          <w:divBdr>
            <w:top w:val="none" w:sz="0" w:space="0" w:color="auto"/>
            <w:left w:val="none" w:sz="0" w:space="0" w:color="auto"/>
            <w:bottom w:val="none" w:sz="0" w:space="0" w:color="auto"/>
            <w:right w:val="none" w:sz="0" w:space="0" w:color="auto"/>
          </w:divBdr>
        </w:div>
        <w:div w:id="2034917141">
          <w:marLeft w:val="1166"/>
          <w:marRight w:val="0"/>
          <w:marTop w:val="86"/>
          <w:marBottom w:val="0"/>
          <w:divBdr>
            <w:top w:val="none" w:sz="0" w:space="0" w:color="auto"/>
            <w:left w:val="none" w:sz="0" w:space="0" w:color="auto"/>
            <w:bottom w:val="none" w:sz="0" w:space="0" w:color="auto"/>
            <w:right w:val="none" w:sz="0" w:space="0" w:color="auto"/>
          </w:divBdr>
        </w:div>
        <w:div w:id="402218224">
          <w:marLeft w:val="1166"/>
          <w:marRight w:val="0"/>
          <w:marTop w:val="86"/>
          <w:marBottom w:val="0"/>
          <w:divBdr>
            <w:top w:val="none" w:sz="0" w:space="0" w:color="auto"/>
            <w:left w:val="none" w:sz="0" w:space="0" w:color="auto"/>
            <w:bottom w:val="none" w:sz="0" w:space="0" w:color="auto"/>
            <w:right w:val="none" w:sz="0" w:space="0" w:color="auto"/>
          </w:divBdr>
        </w:div>
        <w:div w:id="298658465">
          <w:marLeft w:val="1166"/>
          <w:marRight w:val="0"/>
          <w:marTop w:val="86"/>
          <w:marBottom w:val="0"/>
          <w:divBdr>
            <w:top w:val="none" w:sz="0" w:space="0" w:color="auto"/>
            <w:left w:val="none" w:sz="0" w:space="0" w:color="auto"/>
            <w:bottom w:val="none" w:sz="0" w:space="0" w:color="auto"/>
            <w:right w:val="none" w:sz="0" w:space="0" w:color="auto"/>
          </w:divBdr>
        </w:div>
        <w:div w:id="1685088678">
          <w:marLeft w:val="1166"/>
          <w:marRight w:val="0"/>
          <w:marTop w:val="86"/>
          <w:marBottom w:val="0"/>
          <w:divBdr>
            <w:top w:val="none" w:sz="0" w:space="0" w:color="auto"/>
            <w:left w:val="none" w:sz="0" w:space="0" w:color="auto"/>
            <w:bottom w:val="none" w:sz="0" w:space="0" w:color="auto"/>
            <w:right w:val="none" w:sz="0" w:space="0" w:color="auto"/>
          </w:divBdr>
        </w:div>
        <w:div w:id="1809086877">
          <w:marLeft w:val="806"/>
          <w:marRight w:val="0"/>
          <w:marTop w:val="96"/>
          <w:marBottom w:val="0"/>
          <w:divBdr>
            <w:top w:val="none" w:sz="0" w:space="0" w:color="auto"/>
            <w:left w:val="none" w:sz="0" w:space="0" w:color="auto"/>
            <w:bottom w:val="none" w:sz="0" w:space="0" w:color="auto"/>
            <w:right w:val="none" w:sz="0" w:space="0" w:color="auto"/>
          </w:divBdr>
        </w:div>
        <w:div w:id="1443719126">
          <w:marLeft w:val="1166"/>
          <w:marRight w:val="0"/>
          <w:marTop w:val="86"/>
          <w:marBottom w:val="0"/>
          <w:divBdr>
            <w:top w:val="none" w:sz="0" w:space="0" w:color="auto"/>
            <w:left w:val="none" w:sz="0" w:space="0" w:color="auto"/>
            <w:bottom w:val="none" w:sz="0" w:space="0" w:color="auto"/>
            <w:right w:val="none" w:sz="0" w:space="0" w:color="auto"/>
          </w:divBdr>
        </w:div>
      </w:divsChild>
    </w:div>
    <w:div w:id="526211502">
      <w:bodyDiv w:val="1"/>
      <w:marLeft w:val="0"/>
      <w:marRight w:val="0"/>
      <w:marTop w:val="0"/>
      <w:marBottom w:val="0"/>
      <w:divBdr>
        <w:top w:val="none" w:sz="0" w:space="0" w:color="auto"/>
        <w:left w:val="none" w:sz="0" w:space="0" w:color="auto"/>
        <w:bottom w:val="none" w:sz="0" w:space="0" w:color="auto"/>
        <w:right w:val="none" w:sz="0" w:space="0" w:color="auto"/>
      </w:divBdr>
    </w:div>
    <w:div w:id="546837029">
      <w:bodyDiv w:val="1"/>
      <w:marLeft w:val="0"/>
      <w:marRight w:val="0"/>
      <w:marTop w:val="0"/>
      <w:marBottom w:val="0"/>
      <w:divBdr>
        <w:top w:val="none" w:sz="0" w:space="0" w:color="auto"/>
        <w:left w:val="none" w:sz="0" w:space="0" w:color="auto"/>
        <w:bottom w:val="none" w:sz="0" w:space="0" w:color="auto"/>
        <w:right w:val="none" w:sz="0" w:space="0" w:color="auto"/>
      </w:divBdr>
    </w:div>
    <w:div w:id="652954992">
      <w:bodyDiv w:val="1"/>
      <w:marLeft w:val="0"/>
      <w:marRight w:val="0"/>
      <w:marTop w:val="0"/>
      <w:marBottom w:val="0"/>
      <w:divBdr>
        <w:top w:val="none" w:sz="0" w:space="0" w:color="auto"/>
        <w:left w:val="none" w:sz="0" w:space="0" w:color="auto"/>
        <w:bottom w:val="none" w:sz="0" w:space="0" w:color="auto"/>
        <w:right w:val="none" w:sz="0" w:space="0" w:color="auto"/>
      </w:divBdr>
    </w:div>
    <w:div w:id="722757910">
      <w:bodyDiv w:val="1"/>
      <w:marLeft w:val="0"/>
      <w:marRight w:val="0"/>
      <w:marTop w:val="0"/>
      <w:marBottom w:val="0"/>
      <w:divBdr>
        <w:top w:val="none" w:sz="0" w:space="0" w:color="auto"/>
        <w:left w:val="none" w:sz="0" w:space="0" w:color="auto"/>
        <w:bottom w:val="none" w:sz="0" w:space="0" w:color="auto"/>
        <w:right w:val="none" w:sz="0" w:space="0" w:color="auto"/>
      </w:divBdr>
      <w:divsChild>
        <w:div w:id="1156334178">
          <w:marLeft w:val="547"/>
          <w:marRight w:val="0"/>
          <w:marTop w:val="120"/>
          <w:marBottom w:val="0"/>
          <w:divBdr>
            <w:top w:val="none" w:sz="0" w:space="0" w:color="auto"/>
            <w:left w:val="none" w:sz="0" w:space="0" w:color="auto"/>
            <w:bottom w:val="none" w:sz="0" w:space="0" w:color="auto"/>
            <w:right w:val="none" w:sz="0" w:space="0" w:color="auto"/>
          </w:divBdr>
        </w:div>
        <w:div w:id="829171461">
          <w:marLeft w:val="547"/>
          <w:marRight w:val="0"/>
          <w:marTop w:val="120"/>
          <w:marBottom w:val="0"/>
          <w:divBdr>
            <w:top w:val="none" w:sz="0" w:space="0" w:color="auto"/>
            <w:left w:val="none" w:sz="0" w:space="0" w:color="auto"/>
            <w:bottom w:val="none" w:sz="0" w:space="0" w:color="auto"/>
            <w:right w:val="none" w:sz="0" w:space="0" w:color="auto"/>
          </w:divBdr>
        </w:div>
        <w:div w:id="443116467">
          <w:marLeft w:val="1166"/>
          <w:marRight w:val="0"/>
          <w:marTop w:val="106"/>
          <w:marBottom w:val="0"/>
          <w:divBdr>
            <w:top w:val="none" w:sz="0" w:space="0" w:color="auto"/>
            <w:left w:val="none" w:sz="0" w:space="0" w:color="auto"/>
            <w:bottom w:val="none" w:sz="0" w:space="0" w:color="auto"/>
            <w:right w:val="none" w:sz="0" w:space="0" w:color="auto"/>
          </w:divBdr>
        </w:div>
        <w:div w:id="260382487">
          <w:marLeft w:val="1166"/>
          <w:marRight w:val="0"/>
          <w:marTop w:val="106"/>
          <w:marBottom w:val="0"/>
          <w:divBdr>
            <w:top w:val="none" w:sz="0" w:space="0" w:color="auto"/>
            <w:left w:val="none" w:sz="0" w:space="0" w:color="auto"/>
            <w:bottom w:val="none" w:sz="0" w:space="0" w:color="auto"/>
            <w:right w:val="none" w:sz="0" w:space="0" w:color="auto"/>
          </w:divBdr>
        </w:div>
        <w:div w:id="1439570603">
          <w:marLeft w:val="1166"/>
          <w:marRight w:val="0"/>
          <w:marTop w:val="106"/>
          <w:marBottom w:val="0"/>
          <w:divBdr>
            <w:top w:val="none" w:sz="0" w:space="0" w:color="auto"/>
            <w:left w:val="none" w:sz="0" w:space="0" w:color="auto"/>
            <w:bottom w:val="none" w:sz="0" w:space="0" w:color="auto"/>
            <w:right w:val="none" w:sz="0" w:space="0" w:color="auto"/>
          </w:divBdr>
        </w:div>
        <w:div w:id="2037802583">
          <w:marLeft w:val="1166"/>
          <w:marRight w:val="0"/>
          <w:marTop w:val="106"/>
          <w:marBottom w:val="0"/>
          <w:divBdr>
            <w:top w:val="none" w:sz="0" w:space="0" w:color="auto"/>
            <w:left w:val="none" w:sz="0" w:space="0" w:color="auto"/>
            <w:bottom w:val="none" w:sz="0" w:space="0" w:color="auto"/>
            <w:right w:val="none" w:sz="0" w:space="0" w:color="auto"/>
          </w:divBdr>
        </w:div>
        <w:div w:id="823546203">
          <w:marLeft w:val="1166"/>
          <w:marRight w:val="0"/>
          <w:marTop w:val="106"/>
          <w:marBottom w:val="0"/>
          <w:divBdr>
            <w:top w:val="none" w:sz="0" w:space="0" w:color="auto"/>
            <w:left w:val="none" w:sz="0" w:space="0" w:color="auto"/>
            <w:bottom w:val="none" w:sz="0" w:space="0" w:color="auto"/>
            <w:right w:val="none" w:sz="0" w:space="0" w:color="auto"/>
          </w:divBdr>
        </w:div>
      </w:divsChild>
    </w:div>
    <w:div w:id="764573709">
      <w:bodyDiv w:val="1"/>
      <w:marLeft w:val="0"/>
      <w:marRight w:val="0"/>
      <w:marTop w:val="0"/>
      <w:marBottom w:val="0"/>
      <w:divBdr>
        <w:top w:val="none" w:sz="0" w:space="0" w:color="auto"/>
        <w:left w:val="none" w:sz="0" w:space="0" w:color="auto"/>
        <w:bottom w:val="none" w:sz="0" w:space="0" w:color="auto"/>
        <w:right w:val="none" w:sz="0" w:space="0" w:color="auto"/>
      </w:divBdr>
    </w:div>
    <w:div w:id="808285633">
      <w:bodyDiv w:val="1"/>
      <w:marLeft w:val="0"/>
      <w:marRight w:val="0"/>
      <w:marTop w:val="0"/>
      <w:marBottom w:val="0"/>
      <w:divBdr>
        <w:top w:val="none" w:sz="0" w:space="0" w:color="auto"/>
        <w:left w:val="none" w:sz="0" w:space="0" w:color="auto"/>
        <w:bottom w:val="none" w:sz="0" w:space="0" w:color="auto"/>
        <w:right w:val="none" w:sz="0" w:space="0" w:color="auto"/>
      </w:divBdr>
      <w:divsChild>
        <w:div w:id="1436290148">
          <w:marLeft w:val="720"/>
          <w:marRight w:val="0"/>
          <w:marTop w:val="144"/>
          <w:marBottom w:val="0"/>
          <w:divBdr>
            <w:top w:val="none" w:sz="0" w:space="0" w:color="auto"/>
            <w:left w:val="none" w:sz="0" w:space="0" w:color="auto"/>
            <w:bottom w:val="none" w:sz="0" w:space="0" w:color="auto"/>
            <w:right w:val="none" w:sz="0" w:space="0" w:color="auto"/>
          </w:divBdr>
        </w:div>
        <w:div w:id="1748847357">
          <w:marLeft w:val="720"/>
          <w:marRight w:val="0"/>
          <w:marTop w:val="144"/>
          <w:marBottom w:val="0"/>
          <w:divBdr>
            <w:top w:val="none" w:sz="0" w:space="0" w:color="auto"/>
            <w:left w:val="none" w:sz="0" w:space="0" w:color="auto"/>
            <w:bottom w:val="none" w:sz="0" w:space="0" w:color="auto"/>
            <w:right w:val="none" w:sz="0" w:space="0" w:color="auto"/>
          </w:divBdr>
        </w:div>
        <w:div w:id="193464746">
          <w:marLeft w:val="1267"/>
          <w:marRight w:val="0"/>
          <w:marTop w:val="125"/>
          <w:marBottom w:val="0"/>
          <w:divBdr>
            <w:top w:val="none" w:sz="0" w:space="0" w:color="auto"/>
            <w:left w:val="none" w:sz="0" w:space="0" w:color="auto"/>
            <w:bottom w:val="none" w:sz="0" w:space="0" w:color="auto"/>
            <w:right w:val="none" w:sz="0" w:space="0" w:color="auto"/>
          </w:divBdr>
        </w:div>
        <w:div w:id="797335882">
          <w:marLeft w:val="1267"/>
          <w:marRight w:val="0"/>
          <w:marTop w:val="125"/>
          <w:marBottom w:val="0"/>
          <w:divBdr>
            <w:top w:val="none" w:sz="0" w:space="0" w:color="auto"/>
            <w:left w:val="none" w:sz="0" w:space="0" w:color="auto"/>
            <w:bottom w:val="none" w:sz="0" w:space="0" w:color="auto"/>
            <w:right w:val="none" w:sz="0" w:space="0" w:color="auto"/>
          </w:divBdr>
        </w:div>
        <w:div w:id="1219896338">
          <w:marLeft w:val="1267"/>
          <w:marRight w:val="0"/>
          <w:marTop w:val="125"/>
          <w:marBottom w:val="0"/>
          <w:divBdr>
            <w:top w:val="none" w:sz="0" w:space="0" w:color="auto"/>
            <w:left w:val="none" w:sz="0" w:space="0" w:color="auto"/>
            <w:bottom w:val="none" w:sz="0" w:space="0" w:color="auto"/>
            <w:right w:val="none" w:sz="0" w:space="0" w:color="auto"/>
          </w:divBdr>
        </w:div>
        <w:div w:id="1237469751">
          <w:marLeft w:val="720"/>
          <w:marRight w:val="0"/>
          <w:marTop w:val="144"/>
          <w:marBottom w:val="0"/>
          <w:divBdr>
            <w:top w:val="none" w:sz="0" w:space="0" w:color="auto"/>
            <w:left w:val="none" w:sz="0" w:space="0" w:color="auto"/>
            <w:bottom w:val="none" w:sz="0" w:space="0" w:color="auto"/>
            <w:right w:val="none" w:sz="0" w:space="0" w:color="auto"/>
          </w:divBdr>
        </w:div>
        <w:div w:id="479539158">
          <w:marLeft w:val="1354"/>
          <w:marRight w:val="0"/>
          <w:marTop w:val="125"/>
          <w:marBottom w:val="0"/>
          <w:divBdr>
            <w:top w:val="none" w:sz="0" w:space="0" w:color="auto"/>
            <w:left w:val="none" w:sz="0" w:space="0" w:color="auto"/>
            <w:bottom w:val="none" w:sz="0" w:space="0" w:color="auto"/>
            <w:right w:val="none" w:sz="0" w:space="0" w:color="auto"/>
          </w:divBdr>
        </w:div>
        <w:div w:id="222451553">
          <w:marLeft w:val="1354"/>
          <w:marRight w:val="0"/>
          <w:marTop w:val="125"/>
          <w:marBottom w:val="0"/>
          <w:divBdr>
            <w:top w:val="none" w:sz="0" w:space="0" w:color="auto"/>
            <w:left w:val="none" w:sz="0" w:space="0" w:color="auto"/>
            <w:bottom w:val="none" w:sz="0" w:space="0" w:color="auto"/>
            <w:right w:val="none" w:sz="0" w:space="0" w:color="auto"/>
          </w:divBdr>
        </w:div>
        <w:div w:id="905726414">
          <w:marLeft w:val="720"/>
          <w:marRight w:val="0"/>
          <w:marTop w:val="144"/>
          <w:marBottom w:val="0"/>
          <w:divBdr>
            <w:top w:val="none" w:sz="0" w:space="0" w:color="auto"/>
            <w:left w:val="none" w:sz="0" w:space="0" w:color="auto"/>
            <w:bottom w:val="none" w:sz="0" w:space="0" w:color="auto"/>
            <w:right w:val="none" w:sz="0" w:space="0" w:color="auto"/>
          </w:divBdr>
        </w:div>
        <w:div w:id="1015619457">
          <w:marLeft w:val="720"/>
          <w:marRight w:val="0"/>
          <w:marTop w:val="144"/>
          <w:marBottom w:val="0"/>
          <w:divBdr>
            <w:top w:val="none" w:sz="0" w:space="0" w:color="auto"/>
            <w:left w:val="none" w:sz="0" w:space="0" w:color="auto"/>
            <w:bottom w:val="none" w:sz="0" w:space="0" w:color="auto"/>
            <w:right w:val="none" w:sz="0" w:space="0" w:color="auto"/>
          </w:divBdr>
        </w:div>
      </w:divsChild>
    </w:div>
    <w:div w:id="874150068">
      <w:bodyDiv w:val="1"/>
      <w:marLeft w:val="0"/>
      <w:marRight w:val="0"/>
      <w:marTop w:val="0"/>
      <w:marBottom w:val="0"/>
      <w:divBdr>
        <w:top w:val="none" w:sz="0" w:space="0" w:color="auto"/>
        <w:left w:val="none" w:sz="0" w:space="0" w:color="auto"/>
        <w:bottom w:val="none" w:sz="0" w:space="0" w:color="auto"/>
        <w:right w:val="none" w:sz="0" w:space="0" w:color="auto"/>
      </w:divBdr>
      <w:divsChild>
        <w:div w:id="82066655">
          <w:marLeft w:val="1166"/>
          <w:marRight w:val="0"/>
          <w:marTop w:val="134"/>
          <w:marBottom w:val="0"/>
          <w:divBdr>
            <w:top w:val="none" w:sz="0" w:space="0" w:color="auto"/>
            <w:left w:val="none" w:sz="0" w:space="0" w:color="auto"/>
            <w:bottom w:val="none" w:sz="0" w:space="0" w:color="auto"/>
            <w:right w:val="none" w:sz="0" w:space="0" w:color="auto"/>
          </w:divBdr>
        </w:div>
        <w:div w:id="1025015241">
          <w:marLeft w:val="1166"/>
          <w:marRight w:val="0"/>
          <w:marTop w:val="134"/>
          <w:marBottom w:val="0"/>
          <w:divBdr>
            <w:top w:val="none" w:sz="0" w:space="0" w:color="auto"/>
            <w:left w:val="none" w:sz="0" w:space="0" w:color="auto"/>
            <w:bottom w:val="none" w:sz="0" w:space="0" w:color="auto"/>
            <w:right w:val="none" w:sz="0" w:space="0" w:color="auto"/>
          </w:divBdr>
        </w:div>
        <w:div w:id="1189297778">
          <w:marLeft w:val="1166"/>
          <w:marRight w:val="0"/>
          <w:marTop w:val="134"/>
          <w:marBottom w:val="0"/>
          <w:divBdr>
            <w:top w:val="none" w:sz="0" w:space="0" w:color="auto"/>
            <w:left w:val="none" w:sz="0" w:space="0" w:color="auto"/>
            <w:bottom w:val="none" w:sz="0" w:space="0" w:color="auto"/>
            <w:right w:val="none" w:sz="0" w:space="0" w:color="auto"/>
          </w:divBdr>
        </w:div>
      </w:divsChild>
    </w:div>
    <w:div w:id="931083593">
      <w:bodyDiv w:val="1"/>
      <w:marLeft w:val="0"/>
      <w:marRight w:val="0"/>
      <w:marTop w:val="0"/>
      <w:marBottom w:val="0"/>
      <w:divBdr>
        <w:top w:val="none" w:sz="0" w:space="0" w:color="auto"/>
        <w:left w:val="none" w:sz="0" w:space="0" w:color="auto"/>
        <w:bottom w:val="none" w:sz="0" w:space="0" w:color="auto"/>
        <w:right w:val="none" w:sz="0" w:space="0" w:color="auto"/>
      </w:divBdr>
      <w:divsChild>
        <w:div w:id="704401669">
          <w:marLeft w:val="1166"/>
          <w:marRight w:val="0"/>
          <w:marTop w:val="115"/>
          <w:marBottom w:val="0"/>
          <w:divBdr>
            <w:top w:val="none" w:sz="0" w:space="0" w:color="auto"/>
            <w:left w:val="none" w:sz="0" w:space="0" w:color="auto"/>
            <w:bottom w:val="none" w:sz="0" w:space="0" w:color="auto"/>
            <w:right w:val="none" w:sz="0" w:space="0" w:color="auto"/>
          </w:divBdr>
        </w:div>
        <w:div w:id="1509565564">
          <w:marLeft w:val="1166"/>
          <w:marRight w:val="0"/>
          <w:marTop w:val="115"/>
          <w:marBottom w:val="0"/>
          <w:divBdr>
            <w:top w:val="none" w:sz="0" w:space="0" w:color="auto"/>
            <w:left w:val="none" w:sz="0" w:space="0" w:color="auto"/>
            <w:bottom w:val="none" w:sz="0" w:space="0" w:color="auto"/>
            <w:right w:val="none" w:sz="0" w:space="0" w:color="auto"/>
          </w:divBdr>
        </w:div>
        <w:div w:id="1514564196">
          <w:marLeft w:val="1800"/>
          <w:marRight w:val="0"/>
          <w:marTop w:val="96"/>
          <w:marBottom w:val="0"/>
          <w:divBdr>
            <w:top w:val="none" w:sz="0" w:space="0" w:color="auto"/>
            <w:left w:val="none" w:sz="0" w:space="0" w:color="auto"/>
            <w:bottom w:val="none" w:sz="0" w:space="0" w:color="auto"/>
            <w:right w:val="none" w:sz="0" w:space="0" w:color="auto"/>
          </w:divBdr>
        </w:div>
      </w:divsChild>
    </w:div>
    <w:div w:id="1035735962">
      <w:bodyDiv w:val="1"/>
      <w:marLeft w:val="0"/>
      <w:marRight w:val="0"/>
      <w:marTop w:val="0"/>
      <w:marBottom w:val="0"/>
      <w:divBdr>
        <w:top w:val="none" w:sz="0" w:space="0" w:color="auto"/>
        <w:left w:val="none" w:sz="0" w:space="0" w:color="auto"/>
        <w:bottom w:val="none" w:sz="0" w:space="0" w:color="auto"/>
        <w:right w:val="none" w:sz="0" w:space="0" w:color="auto"/>
      </w:divBdr>
      <w:divsChild>
        <w:div w:id="1032606594">
          <w:marLeft w:val="547"/>
          <w:marRight w:val="0"/>
          <w:marTop w:val="144"/>
          <w:marBottom w:val="0"/>
          <w:divBdr>
            <w:top w:val="none" w:sz="0" w:space="0" w:color="auto"/>
            <w:left w:val="none" w:sz="0" w:space="0" w:color="auto"/>
            <w:bottom w:val="none" w:sz="0" w:space="0" w:color="auto"/>
            <w:right w:val="none" w:sz="0" w:space="0" w:color="auto"/>
          </w:divBdr>
        </w:div>
      </w:divsChild>
    </w:div>
    <w:div w:id="1163930887">
      <w:bodyDiv w:val="1"/>
      <w:marLeft w:val="0"/>
      <w:marRight w:val="0"/>
      <w:marTop w:val="0"/>
      <w:marBottom w:val="0"/>
      <w:divBdr>
        <w:top w:val="none" w:sz="0" w:space="0" w:color="auto"/>
        <w:left w:val="none" w:sz="0" w:space="0" w:color="auto"/>
        <w:bottom w:val="none" w:sz="0" w:space="0" w:color="auto"/>
        <w:right w:val="none" w:sz="0" w:space="0" w:color="auto"/>
      </w:divBdr>
    </w:div>
    <w:div w:id="1261452467">
      <w:bodyDiv w:val="1"/>
      <w:marLeft w:val="0"/>
      <w:marRight w:val="0"/>
      <w:marTop w:val="0"/>
      <w:marBottom w:val="0"/>
      <w:divBdr>
        <w:top w:val="none" w:sz="0" w:space="0" w:color="auto"/>
        <w:left w:val="none" w:sz="0" w:space="0" w:color="auto"/>
        <w:bottom w:val="none" w:sz="0" w:space="0" w:color="auto"/>
        <w:right w:val="none" w:sz="0" w:space="0" w:color="auto"/>
      </w:divBdr>
      <w:divsChild>
        <w:div w:id="1629159720">
          <w:marLeft w:val="547"/>
          <w:marRight w:val="0"/>
          <w:marTop w:val="154"/>
          <w:marBottom w:val="0"/>
          <w:divBdr>
            <w:top w:val="none" w:sz="0" w:space="0" w:color="auto"/>
            <w:left w:val="none" w:sz="0" w:space="0" w:color="auto"/>
            <w:bottom w:val="none" w:sz="0" w:space="0" w:color="auto"/>
            <w:right w:val="none" w:sz="0" w:space="0" w:color="auto"/>
          </w:divBdr>
        </w:div>
        <w:div w:id="1182236489">
          <w:marLeft w:val="1166"/>
          <w:marRight w:val="0"/>
          <w:marTop w:val="134"/>
          <w:marBottom w:val="0"/>
          <w:divBdr>
            <w:top w:val="none" w:sz="0" w:space="0" w:color="auto"/>
            <w:left w:val="none" w:sz="0" w:space="0" w:color="auto"/>
            <w:bottom w:val="none" w:sz="0" w:space="0" w:color="auto"/>
            <w:right w:val="none" w:sz="0" w:space="0" w:color="auto"/>
          </w:divBdr>
        </w:div>
        <w:div w:id="1046248983">
          <w:marLeft w:val="1166"/>
          <w:marRight w:val="0"/>
          <w:marTop w:val="134"/>
          <w:marBottom w:val="0"/>
          <w:divBdr>
            <w:top w:val="none" w:sz="0" w:space="0" w:color="auto"/>
            <w:left w:val="none" w:sz="0" w:space="0" w:color="auto"/>
            <w:bottom w:val="none" w:sz="0" w:space="0" w:color="auto"/>
            <w:right w:val="none" w:sz="0" w:space="0" w:color="auto"/>
          </w:divBdr>
        </w:div>
        <w:div w:id="78019124">
          <w:marLeft w:val="547"/>
          <w:marRight w:val="0"/>
          <w:marTop w:val="154"/>
          <w:marBottom w:val="0"/>
          <w:divBdr>
            <w:top w:val="none" w:sz="0" w:space="0" w:color="auto"/>
            <w:left w:val="none" w:sz="0" w:space="0" w:color="auto"/>
            <w:bottom w:val="none" w:sz="0" w:space="0" w:color="auto"/>
            <w:right w:val="none" w:sz="0" w:space="0" w:color="auto"/>
          </w:divBdr>
        </w:div>
      </w:divsChild>
    </w:div>
    <w:div w:id="1335571999">
      <w:bodyDiv w:val="1"/>
      <w:marLeft w:val="0"/>
      <w:marRight w:val="0"/>
      <w:marTop w:val="0"/>
      <w:marBottom w:val="0"/>
      <w:divBdr>
        <w:top w:val="none" w:sz="0" w:space="0" w:color="auto"/>
        <w:left w:val="none" w:sz="0" w:space="0" w:color="auto"/>
        <w:bottom w:val="none" w:sz="0" w:space="0" w:color="auto"/>
        <w:right w:val="none" w:sz="0" w:space="0" w:color="auto"/>
      </w:divBdr>
      <w:divsChild>
        <w:div w:id="1905798989">
          <w:marLeft w:val="1166"/>
          <w:marRight w:val="0"/>
          <w:marTop w:val="125"/>
          <w:marBottom w:val="0"/>
          <w:divBdr>
            <w:top w:val="none" w:sz="0" w:space="0" w:color="auto"/>
            <w:left w:val="none" w:sz="0" w:space="0" w:color="auto"/>
            <w:bottom w:val="none" w:sz="0" w:space="0" w:color="auto"/>
            <w:right w:val="none" w:sz="0" w:space="0" w:color="auto"/>
          </w:divBdr>
        </w:div>
        <w:div w:id="774590810">
          <w:marLeft w:val="1166"/>
          <w:marRight w:val="0"/>
          <w:marTop w:val="125"/>
          <w:marBottom w:val="0"/>
          <w:divBdr>
            <w:top w:val="none" w:sz="0" w:space="0" w:color="auto"/>
            <w:left w:val="none" w:sz="0" w:space="0" w:color="auto"/>
            <w:bottom w:val="none" w:sz="0" w:space="0" w:color="auto"/>
            <w:right w:val="none" w:sz="0" w:space="0" w:color="auto"/>
          </w:divBdr>
        </w:div>
        <w:div w:id="1193031822">
          <w:marLeft w:val="1166"/>
          <w:marRight w:val="0"/>
          <w:marTop w:val="125"/>
          <w:marBottom w:val="0"/>
          <w:divBdr>
            <w:top w:val="none" w:sz="0" w:space="0" w:color="auto"/>
            <w:left w:val="none" w:sz="0" w:space="0" w:color="auto"/>
            <w:bottom w:val="none" w:sz="0" w:space="0" w:color="auto"/>
            <w:right w:val="none" w:sz="0" w:space="0" w:color="auto"/>
          </w:divBdr>
        </w:div>
        <w:div w:id="1984389560">
          <w:marLeft w:val="1166"/>
          <w:marRight w:val="0"/>
          <w:marTop w:val="125"/>
          <w:marBottom w:val="0"/>
          <w:divBdr>
            <w:top w:val="none" w:sz="0" w:space="0" w:color="auto"/>
            <w:left w:val="none" w:sz="0" w:space="0" w:color="auto"/>
            <w:bottom w:val="none" w:sz="0" w:space="0" w:color="auto"/>
            <w:right w:val="none" w:sz="0" w:space="0" w:color="auto"/>
          </w:divBdr>
        </w:div>
        <w:div w:id="1149175220">
          <w:marLeft w:val="1166"/>
          <w:marRight w:val="0"/>
          <w:marTop w:val="125"/>
          <w:marBottom w:val="0"/>
          <w:divBdr>
            <w:top w:val="none" w:sz="0" w:space="0" w:color="auto"/>
            <w:left w:val="none" w:sz="0" w:space="0" w:color="auto"/>
            <w:bottom w:val="none" w:sz="0" w:space="0" w:color="auto"/>
            <w:right w:val="none" w:sz="0" w:space="0" w:color="auto"/>
          </w:divBdr>
        </w:div>
      </w:divsChild>
    </w:div>
    <w:div w:id="1371029425">
      <w:bodyDiv w:val="1"/>
      <w:marLeft w:val="0"/>
      <w:marRight w:val="0"/>
      <w:marTop w:val="0"/>
      <w:marBottom w:val="0"/>
      <w:divBdr>
        <w:top w:val="none" w:sz="0" w:space="0" w:color="auto"/>
        <w:left w:val="none" w:sz="0" w:space="0" w:color="auto"/>
        <w:bottom w:val="none" w:sz="0" w:space="0" w:color="auto"/>
        <w:right w:val="none" w:sz="0" w:space="0" w:color="auto"/>
      </w:divBdr>
      <w:divsChild>
        <w:div w:id="532158112">
          <w:marLeft w:val="547"/>
          <w:marRight w:val="0"/>
          <w:marTop w:val="106"/>
          <w:marBottom w:val="0"/>
          <w:divBdr>
            <w:top w:val="none" w:sz="0" w:space="0" w:color="auto"/>
            <w:left w:val="none" w:sz="0" w:space="0" w:color="auto"/>
            <w:bottom w:val="none" w:sz="0" w:space="0" w:color="auto"/>
            <w:right w:val="none" w:sz="0" w:space="0" w:color="auto"/>
          </w:divBdr>
        </w:div>
        <w:div w:id="1227763724">
          <w:marLeft w:val="1166"/>
          <w:marRight w:val="0"/>
          <w:marTop w:val="96"/>
          <w:marBottom w:val="0"/>
          <w:divBdr>
            <w:top w:val="none" w:sz="0" w:space="0" w:color="auto"/>
            <w:left w:val="none" w:sz="0" w:space="0" w:color="auto"/>
            <w:bottom w:val="none" w:sz="0" w:space="0" w:color="auto"/>
            <w:right w:val="none" w:sz="0" w:space="0" w:color="auto"/>
          </w:divBdr>
        </w:div>
        <w:div w:id="1267467025">
          <w:marLeft w:val="1800"/>
          <w:marRight w:val="0"/>
          <w:marTop w:val="82"/>
          <w:marBottom w:val="0"/>
          <w:divBdr>
            <w:top w:val="none" w:sz="0" w:space="0" w:color="auto"/>
            <w:left w:val="none" w:sz="0" w:space="0" w:color="auto"/>
            <w:bottom w:val="none" w:sz="0" w:space="0" w:color="auto"/>
            <w:right w:val="none" w:sz="0" w:space="0" w:color="auto"/>
          </w:divBdr>
        </w:div>
        <w:div w:id="45686535">
          <w:marLeft w:val="2520"/>
          <w:marRight w:val="0"/>
          <w:marTop w:val="67"/>
          <w:marBottom w:val="0"/>
          <w:divBdr>
            <w:top w:val="none" w:sz="0" w:space="0" w:color="auto"/>
            <w:left w:val="none" w:sz="0" w:space="0" w:color="auto"/>
            <w:bottom w:val="none" w:sz="0" w:space="0" w:color="auto"/>
            <w:right w:val="none" w:sz="0" w:space="0" w:color="auto"/>
          </w:divBdr>
        </w:div>
        <w:div w:id="1916011970">
          <w:marLeft w:val="1800"/>
          <w:marRight w:val="0"/>
          <w:marTop w:val="82"/>
          <w:marBottom w:val="0"/>
          <w:divBdr>
            <w:top w:val="none" w:sz="0" w:space="0" w:color="auto"/>
            <w:left w:val="none" w:sz="0" w:space="0" w:color="auto"/>
            <w:bottom w:val="none" w:sz="0" w:space="0" w:color="auto"/>
            <w:right w:val="none" w:sz="0" w:space="0" w:color="auto"/>
          </w:divBdr>
        </w:div>
        <w:div w:id="249388284">
          <w:marLeft w:val="2520"/>
          <w:marRight w:val="0"/>
          <w:marTop w:val="67"/>
          <w:marBottom w:val="0"/>
          <w:divBdr>
            <w:top w:val="none" w:sz="0" w:space="0" w:color="auto"/>
            <w:left w:val="none" w:sz="0" w:space="0" w:color="auto"/>
            <w:bottom w:val="none" w:sz="0" w:space="0" w:color="auto"/>
            <w:right w:val="none" w:sz="0" w:space="0" w:color="auto"/>
          </w:divBdr>
        </w:div>
        <w:div w:id="1134373235">
          <w:marLeft w:val="2520"/>
          <w:marRight w:val="0"/>
          <w:marTop w:val="67"/>
          <w:marBottom w:val="0"/>
          <w:divBdr>
            <w:top w:val="none" w:sz="0" w:space="0" w:color="auto"/>
            <w:left w:val="none" w:sz="0" w:space="0" w:color="auto"/>
            <w:bottom w:val="none" w:sz="0" w:space="0" w:color="auto"/>
            <w:right w:val="none" w:sz="0" w:space="0" w:color="auto"/>
          </w:divBdr>
        </w:div>
        <w:div w:id="1032262479">
          <w:marLeft w:val="547"/>
          <w:marRight w:val="0"/>
          <w:marTop w:val="106"/>
          <w:marBottom w:val="0"/>
          <w:divBdr>
            <w:top w:val="none" w:sz="0" w:space="0" w:color="auto"/>
            <w:left w:val="none" w:sz="0" w:space="0" w:color="auto"/>
            <w:bottom w:val="none" w:sz="0" w:space="0" w:color="auto"/>
            <w:right w:val="none" w:sz="0" w:space="0" w:color="auto"/>
          </w:divBdr>
        </w:div>
        <w:div w:id="1116677214">
          <w:marLeft w:val="547"/>
          <w:marRight w:val="0"/>
          <w:marTop w:val="106"/>
          <w:marBottom w:val="0"/>
          <w:divBdr>
            <w:top w:val="none" w:sz="0" w:space="0" w:color="auto"/>
            <w:left w:val="none" w:sz="0" w:space="0" w:color="auto"/>
            <w:bottom w:val="none" w:sz="0" w:space="0" w:color="auto"/>
            <w:right w:val="none" w:sz="0" w:space="0" w:color="auto"/>
          </w:divBdr>
        </w:div>
        <w:div w:id="2082022633">
          <w:marLeft w:val="1166"/>
          <w:marRight w:val="0"/>
          <w:marTop w:val="96"/>
          <w:marBottom w:val="0"/>
          <w:divBdr>
            <w:top w:val="none" w:sz="0" w:space="0" w:color="auto"/>
            <w:left w:val="none" w:sz="0" w:space="0" w:color="auto"/>
            <w:bottom w:val="none" w:sz="0" w:space="0" w:color="auto"/>
            <w:right w:val="none" w:sz="0" w:space="0" w:color="auto"/>
          </w:divBdr>
        </w:div>
        <w:div w:id="1813210702">
          <w:marLeft w:val="547"/>
          <w:marRight w:val="0"/>
          <w:marTop w:val="106"/>
          <w:marBottom w:val="0"/>
          <w:divBdr>
            <w:top w:val="none" w:sz="0" w:space="0" w:color="auto"/>
            <w:left w:val="none" w:sz="0" w:space="0" w:color="auto"/>
            <w:bottom w:val="none" w:sz="0" w:space="0" w:color="auto"/>
            <w:right w:val="none" w:sz="0" w:space="0" w:color="auto"/>
          </w:divBdr>
        </w:div>
      </w:divsChild>
    </w:div>
    <w:div w:id="1408268328">
      <w:bodyDiv w:val="1"/>
      <w:marLeft w:val="0"/>
      <w:marRight w:val="0"/>
      <w:marTop w:val="0"/>
      <w:marBottom w:val="0"/>
      <w:divBdr>
        <w:top w:val="none" w:sz="0" w:space="0" w:color="auto"/>
        <w:left w:val="none" w:sz="0" w:space="0" w:color="auto"/>
        <w:bottom w:val="none" w:sz="0" w:space="0" w:color="auto"/>
        <w:right w:val="none" w:sz="0" w:space="0" w:color="auto"/>
      </w:divBdr>
    </w:div>
    <w:div w:id="1430009951">
      <w:bodyDiv w:val="1"/>
      <w:marLeft w:val="0"/>
      <w:marRight w:val="0"/>
      <w:marTop w:val="0"/>
      <w:marBottom w:val="0"/>
      <w:divBdr>
        <w:top w:val="none" w:sz="0" w:space="0" w:color="auto"/>
        <w:left w:val="none" w:sz="0" w:space="0" w:color="auto"/>
        <w:bottom w:val="none" w:sz="0" w:space="0" w:color="auto"/>
        <w:right w:val="none" w:sz="0" w:space="0" w:color="auto"/>
      </w:divBdr>
      <w:divsChild>
        <w:div w:id="987056737">
          <w:marLeft w:val="547"/>
          <w:marRight w:val="0"/>
          <w:marTop w:val="96"/>
          <w:marBottom w:val="0"/>
          <w:divBdr>
            <w:top w:val="none" w:sz="0" w:space="0" w:color="auto"/>
            <w:left w:val="none" w:sz="0" w:space="0" w:color="auto"/>
            <w:bottom w:val="none" w:sz="0" w:space="0" w:color="auto"/>
            <w:right w:val="none" w:sz="0" w:space="0" w:color="auto"/>
          </w:divBdr>
        </w:div>
        <w:div w:id="1460489854">
          <w:marLeft w:val="1166"/>
          <w:marRight w:val="0"/>
          <w:marTop w:val="86"/>
          <w:marBottom w:val="0"/>
          <w:divBdr>
            <w:top w:val="none" w:sz="0" w:space="0" w:color="auto"/>
            <w:left w:val="none" w:sz="0" w:space="0" w:color="auto"/>
            <w:bottom w:val="none" w:sz="0" w:space="0" w:color="auto"/>
            <w:right w:val="none" w:sz="0" w:space="0" w:color="auto"/>
          </w:divBdr>
        </w:div>
        <w:div w:id="565847838">
          <w:marLeft w:val="1166"/>
          <w:marRight w:val="0"/>
          <w:marTop w:val="86"/>
          <w:marBottom w:val="0"/>
          <w:divBdr>
            <w:top w:val="none" w:sz="0" w:space="0" w:color="auto"/>
            <w:left w:val="none" w:sz="0" w:space="0" w:color="auto"/>
            <w:bottom w:val="none" w:sz="0" w:space="0" w:color="auto"/>
            <w:right w:val="none" w:sz="0" w:space="0" w:color="auto"/>
          </w:divBdr>
        </w:div>
        <w:div w:id="710762797">
          <w:marLeft w:val="1166"/>
          <w:marRight w:val="0"/>
          <w:marTop w:val="86"/>
          <w:marBottom w:val="0"/>
          <w:divBdr>
            <w:top w:val="none" w:sz="0" w:space="0" w:color="auto"/>
            <w:left w:val="none" w:sz="0" w:space="0" w:color="auto"/>
            <w:bottom w:val="none" w:sz="0" w:space="0" w:color="auto"/>
            <w:right w:val="none" w:sz="0" w:space="0" w:color="auto"/>
          </w:divBdr>
        </w:div>
        <w:div w:id="1238782021">
          <w:marLeft w:val="1800"/>
          <w:marRight w:val="0"/>
          <w:marTop w:val="72"/>
          <w:marBottom w:val="0"/>
          <w:divBdr>
            <w:top w:val="none" w:sz="0" w:space="0" w:color="auto"/>
            <w:left w:val="none" w:sz="0" w:space="0" w:color="auto"/>
            <w:bottom w:val="none" w:sz="0" w:space="0" w:color="auto"/>
            <w:right w:val="none" w:sz="0" w:space="0" w:color="auto"/>
          </w:divBdr>
        </w:div>
        <w:div w:id="234897695">
          <w:marLeft w:val="2520"/>
          <w:marRight w:val="0"/>
          <w:marTop w:val="62"/>
          <w:marBottom w:val="0"/>
          <w:divBdr>
            <w:top w:val="none" w:sz="0" w:space="0" w:color="auto"/>
            <w:left w:val="none" w:sz="0" w:space="0" w:color="auto"/>
            <w:bottom w:val="none" w:sz="0" w:space="0" w:color="auto"/>
            <w:right w:val="none" w:sz="0" w:space="0" w:color="auto"/>
          </w:divBdr>
        </w:div>
        <w:div w:id="1466040596">
          <w:marLeft w:val="2520"/>
          <w:marRight w:val="0"/>
          <w:marTop w:val="62"/>
          <w:marBottom w:val="0"/>
          <w:divBdr>
            <w:top w:val="none" w:sz="0" w:space="0" w:color="auto"/>
            <w:left w:val="none" w:sz="0" w:space="0" w:color="auto"/>
            <w:bottom w:val="none" w:sz="0" w:space="0" w:color="auto"/>
            <w:right w:val="none" w:sz="0" w:space="0" w:color="auto"/>
          </w:divBdr>
        </w:div>
        <w:div w:id="1890263147">
          <w:marLeft w:val="1800"/>
          <w:marRight w:val="0"/>
          <w:marTop w:val="72"/>
          <w:marBottom w:val="0"/>
          <w:divBdr>
            <w:top w:val="none" w:sz="0" w:space="0" w:color="auto"/>
            <w:left w:val="none" w:sz="0" w:space="0" w:color="auto"/>
            <w:bottom w:val="none" w:sz="0" w:space="0" w:color="auto"/>
            <w:right w:val="none" w:sz="0" w:space="0" w:color="auto"/>
          </w:divBdr>
        </w:div>
        <w:div w:id="599726091">
          <w:marLeft w:val="2520"/>
          <w:marRight w:val="0"/>
          <w:marTop w:val="62"/>
          <w:marBottom w:val="0"/>
          <w:divBdr>
            <w:top w:val="none" w:sz="0" w:space="0" w:color="auto"/>
            <w:left w:val="none" w:sz="0" w:space="0" w:color="auto"/>
            <w:bottom w:val="none" w:sz="0" w:space="0" w:color="auto"/>
            <w:right w:val="none" w:sz="0" w:space="0" w:color="auto"/>
          </w:divBdr>
        </w:div>
        <w:div w:id="1843620810">
          <w:marLeft w:val="2520"/>
          <w:marRight w:val="0"/>
          <w:marTop w:val="62"/>
          <w:marBottom w:val="0"/>
          <w:divBdr>
            <w:top w:val="none" w:sz="0" w:space="0" w:color="auto"/>
            <w:left w:val="none" w:sz="0" w:space="0" w:color="auto"/>
            <w:bottom w:val="none" w:sz="0" w:space="0" w:color="auto"/>
            <w:right w:val="none" w:sz="0" w:space="0" w:color="auto"/>
          </w:divBdr>
        </w:div>
        <w:div w:id="693068955">
          <w:marLeft w:val="1800"/>
          <w:marRight w:val="0"/>
          <w:marTop w:val="72"/>
          <w:marBottom w:val="0"/>
          <w:divBdr>
            <w:top w:val="none" w:sz="0" w:space="0" w:color="auto"/>
            <w:left w:val="none" w:sz="0" w:space="0" w:color="auto"/>
            <w:bottom w:val="none" w:sz="0" w:space="0" w:color="auto"/>
            <w:right w:val="none" w:sz="0" w:space="0" w:color="auto"/>
          </w:divBdr>
        </w:div>
        <w:div w:id="1538857490">
          <w:marLeft w:val="2520"/>
          <w:marRight w:val="0"/>
          <w:marTop w:val="62"/>
          <w:marBottom w:val="0"/>
          <w:divBdr>
            <w:top w:val="none" w:sz="0" w:space="0" w:color="auto"/>
            <w:left w:val="none" w:sz="0" w:space="0" w:color="auto"/>
            <w:bottom w:val="none" w:sz="0" w:space="0" w:color="auto"/>
            <w:right w:val="none" w:sz="0" w:space="0" w:color="auto"/>
          </w:divBdr>
        </w:div>
        <w:div w:id="51730707">
          <w:marLeft w:val="1800"/>
          <w:marRight w:val="0"/>
          <w:marTop w:val="72"/>
          <w:marBottom w:val="0"/>
          <w:divBdr>
            <w:top w:val="none" w:sz="0" w:space="0" w:color="auto"/>
            <w:left w:val="none" w:sz="0" w:space="0" w:color="auto"/>
            <w:bottom w:val="none" w:sz="0" w:space="0" w:color="auto"/>
            <w:right w:val="none" w:sz="0" w:space="0" w:color="auto"/>
          </w:divBdr>
        </w:div>
      </w:divsChild>
    </w:div>
    <w:div w:id="1501850281">
      <w:bodyDiv w:val="1"/>
      <w:marLeft w:val="0"/>
      <w:marRight w:val="0"/>
      <w:marTop w:val="0"/>
      <w:marBottom w:val="0"/>
      <w:divBdr>
        <w:top w:val="none" w:sz="0" w:space="0" w:color="auto"/>
        <w:left w:val="none" w:sz="0" w:space="0" w:color="auto"/>
        <w:bottom w:val="none" w:sz="0" w:space="0" w:color="auto"/>
        <w:right w:val="none" w:sz="0" w:space="0" w:color="auto"/>
      </w:divBdr>
      <w:divsChild>
        <w:div w:id="839928029">
          <w:marLeft w:val="547"/>
          <w:marRight w:val="0"/>
          <w:marTop w:val="144"/>
          <w:marBottom w:val="0"/>
          <w:divBdr>
            <w:top w:val="none" w:sz="0" w:space="0" w:color="auto"/>
            <w:left w:val="none" w:sz="0" w:space="0" w:color="auto"/>
            <w:bottom w:val="none" w:sz="0" w:space="0" w:color="auto"/>
            <w:right w:val="none" w:sz="0" w:space="0" w:color="auto"/>
          </w:divBdr>
        </w:div>
      </w:divsChild>
    </w:div>
    <w:div w:id="1904607637">
      <w:bodyDiv w:val="1"/>
      <w:marLeft w:val="0"/>
      <w:marRight w:val="0"/>
      <w:marTop w:val="0"/>
      <w:marBottom w:val="0"/>
      <w:divBdr>
        <w:top w:val="none" w:sz="0" w:space="0" w:color="auto"/>
        <w:left w:val="none" w:sz="0" w:space="0" w:color="auto"/>
        <w:bottom w:val="none" w:sz="0" w:space="0" w:color="auto"/>
        <w:right w:val="none" w:sz="0" w:space="0" w:color="auto"/>
      </w:divBdr>
      <w:divsChild>
        <w:div w:id="958726838">
          <w:marLeft w:val="547"/>
          <w:marRight w:val="0"/>
          <w:marTop w:val="154"/>
          <w:marBottom w:val="0"/>
          <w:divBdr>
            <w:top w:val="none" w:sz="0" w:space="0" w:color="auto"/>
            <w:left w:val="none" w:sz="0" w:space="0" w:color="auto"/>
            <w:bottom w:val="none" w:sz="0" w:space="0" w:color="auto"/>
            <w:right w:val="none" w:sz="0" w:space="0" w:color="auto"/>
          </w:divBdr>
        </w:div>
        <w:div w:id="855734306">
          <w:marLeft w:val="1166"/>
          <w:marRight w:val="0"/>
          <w:marTop w:val="134"/>
          <w:marBottom w:val="0"/>
          <w:divBdr>
            <w:top w:val="none" w:sz="0" w:space="0" w:color="auto"/>
            <w:left w:val="none" w:sz="0" w:space="0" w:color="auto"/>
            <w:bottom w:val="none" w:sz="0" w:space="0" w:color="auto"/>
            <w:right w:val="none" w:sz="0" w:space="0" w:color="auto"/>
          </w:divBdr>
        </w:div>
        <w:div w:id="1185245746">
          <w:marLeft w:val="1166"/>
          <w:marRight w:val="0"/>
          <w:marTop w:val="134"/>
          <w:marBottom w:val="0"/>
          <w:divBdr>
            <w:top w:val="none" w:sz="0" w:space="0" w:color="auto"/>
            <w:left w:val="none" w:sz="0" w:space="0" w:color="auto"/>
            <w:bottom w:val="none" w:sz="0" w:space="0" w:color="auto"/>
            <w:right w:val="none" w:sz="0" w:space="0" w:color="auto"/>
          </w:divBdr>
        </w:div>
        <w:div w:id="1278178829">
          <w:marLeft w:val="1166"/>
          <w:marRight w:val="0"/>
          <w:marTop w:val="134"/>
          <w:marBottom w:val="0"/>
          <w:divBdr>
            <w:top w:val="none" w:sz="0" w:space="0" w:color="auto"/>
            <w:left w:val="none" w:sz="0" w:space="0" w:color="auto"/>
            <w:bottom w:val="none" w:sz="0" w:space="0" w:color="auto"/>
            <w:right w:val="none" w:sz="0" w:space="0" w:color="auto"/>
          </w:divBdr>
        </w:div>
        <w:div w:id="1618442605">
          <w:marLeft w:val="1166"/>
          <w:marRight w:val="0"/>
          <w:marTop w:val="134"/>
          <w:marBottom w:val="0"/>
          <w:divBdr>
            <w:top w:val="none" w:sz="0" w:space="0" w:color="auto"/>
            <w:left w:val="none" w:sz="0" w:space="0" w:color="auto"/>
            <w:bottom w:val="none" w:sz="0" w:space="0" w:color="auto"/>
            <w:right w:val="none" w:sz="0" w:space="0" w:color="auto"/>
          </w:divBdr>
        </w:div>
      </w:divsChild>
    </w:div>
    <w:div w:id="2074808702">
      <w:bodyDiv w:val="1"/>
      <w:marLeft w:val="0"/>
      <w:marRight w:val="0"/>
      <w:marTop w:val="0"/>
      <w:marBottom w:val="0"/>
      <w:divBdr>
        <w:top w:val="none" w:sz="0" w:space="0" w:color="auto"/>
        <w:left w:val="none" w:sz="0" w:space="0" w:color="auto"/>
        <w:bottom w:val="none" w:sz="0" w:space="0" w:color="auto"/>
        <w:right w:val="none" w:sz="0" w:space="0" w:color="auto"/>
      </w:divBdr>
      <w:divsChild>
        <w:div w:id="1396197946">
          <w:marLeft w:val="547"/>
          <w:marRight w:val="0"/>
          <w:marTop w:val="154"/>
          <w:marBottom w:val="0"/>
          <w:divBdr>
            <w:top w:val="none" w:sz="0" w:space="0" w:color="auto"/>
            <w:left w:val="none" w:sz="0" w:space="0" w:color="auto"/>
            <w:bottom w:val="none" w:sz="0" w:space="0" w:color="auto"/>
            <w:right w:val="none" w:sz="0" w:space="0" w:color="auto"/>
          </w:divBdr>
        </w:div>
        <w:div w:id="1371413070">
          <w:marLeft w:val="547"/>
          <w:marRight w:val="0"/>
          <w:marTop w:val="154"/>
          <w:marBottom w:val="0"/>
          <w:divBdr>
            <w:top w:val="none" w:sz="0" w:space="0" w:color="auto"/>
            <w:left w:val="none" w:sz="0" w:space="0" w:color="auto"/>
            <w:bottom w:val="none" w:sz="0" w:space="0" w:color="auto"/>
            <w:right w:val="none" w:sz="0" w:space="0" w:color="auto"/>
          </w:divBdr>
        </w:div>
        <w:div w:id="55856865">
          <w:marLeft w:val="547"/>
          <w:marRight w:val="0"/>
          <w:marTop w:val="154"/>
          <w:marBottom w:val="0"/>
          <w:divBdr>
            <w:top w:val="none" w:sz="0" w:space="0" w:color="auto"/>
            <w:left w:val="none" w:sz="0" w:space="0" w:color="auto"/>
            <w:bottom w:val="none" w:sz="0" w:space="0" w:color="auto"/>
            <w:right w:val="none" w:sz="0" w:space="0" w:color="auto"/>
          </w:divBdr>
        </w:div>
        <w:div w:id="1799031608">
          <w:marLeft w:val="547"/>
          <w:marRight w:val="0"/>
          <w:marTop w:val="154"/>
          <w:marBottom w:val="0"/>
          <w:divBdr>
            <w:top w:val="none" w:sz="0" w:space="0" w:color="auto"/>
            <w:left w:val="none" w:sz="0" w:space="0" w:color="auto"/>
            <w:bottom w:val="none" w:sz="0" w:space="0" w:color="auto"/>
            <w:right w:val="none" w:sz="0" w:space="0" w:color="auto"/>
          </w:divBdr>
        </w:div>
      </w:divsChild>
    </w:div>
    <w:div w:id="2136630929">
      <w:bodyDiv w:val="1"/>
      <w:marLeft w:val="0"/>
      <w:marRight w:val="0"/>
      <w:marTop w:val="0"/>
      <w:marBottom w:val="0"/>
      <w:divBdr>
        <w:top w:val="none" w:sz="0" w:space="0" w:color="auto"/>
        <w:left w:val="none" w:sz="0" w:space="0" w:color="auto"/>
        <w:bottom w:val="none" w:sz="0" w:space="0" w:color="auto"/>
        <w:right w:val="none" w:sz="0" w:space="0" w:color="auto"/>
      </w:divBdr>
      <w:divsChild>
        <w:div w:id="1910841978">
          <w:marLeft w:val="547"/>
          <w:marRight w:val="0"/>
          <w:marTop w:val="91"/>
          <w:marBottom w:val="0"/>
          <w:divBdr>
            <w:top w:val="none" w:sz="0" w:space="0" w:color="auto"/>
            <w:left w:val="none" w:sz="0" w:space="0" w:color="auto"/>
            <w:bottom w:val="none" w:sz="0" w:space="0" w:color="auto"/>
            <w:right w:val="none" w:sz="0" w:space="0" w:color="auto"/>
          </w:divBdr>
        </w:div>
        <w:div w:id="1176310774">
          <w:marLeft w:val="547"/>
          <w:marRight w:val="0"/>
          <w:marTop w:val="91"/>
          <w:marBottom w:val="0"/>
          <w:divBdr>
            <w:top w:val="none" w:sz="0" w:space="0" w:color="auto"/>
            <w:left w:val="none" w:sz="0" w:space="0" w:color="auto"/>
            <w:bottom w:val="none" w:sz="0" w:space="0" w:color="auto"/>
            <w:right w:val="none" w:sz="0" w:space="0" w:color="auto"/>
          </w:divBdr>
        </w:div>
        <w:div w:id="80882166">
          <w:marLeft w:val="547"/>
          <w:marRight w:val="0"/>
          <w:marTop w:val="91"/>
          <w:marBottom w:val="0"/>
          <w:divBdr>
            <w:top w:val="none" w:sz="0" w:space="0" w:color="auto"/>
            <w:left w:val="none" w:sz="0" w:space="0" w:color="auto"/>
            <w:bottom w:val="none" w:sz="0" w:space="0" w:color="auto"/>
            <w:right w:val="none" w:sz="0" w:space="0" w:color="auto"/>
          </w:divBdr>
        </w:div>
        <w:div w:id="2116516388">
          <w:marLeft w:val="547"/>
          <w:marRight w:val="0"/>
          <w:marTop w:val="91"/>
          <w:marBottom w:val="0"/>
          <w:divBdr>
            <w:top w:val="none" w:sz="0" w:space="0" w:color="auto"/>
            <w:left w:val="none" w:sz="0" w:space="0" w:color="auto"/>
            <w:bottom w:val="none" w:sz="0" w:space="0" w:color="auto"/>
            <w:right w:val="none" w:sz="0" w:space="0" w:color="auto"/>
          </w:divBdr>
        </w:div>
        <w:div w:id="1153982944">
          <w:marLeft w:val="547"/>
          <w:marRight w:val="0"/>
          <w:marTop w:val="91"/>
          <w:marBottom w:val="0"/>
          <w:divBdr>
            <w:top w:val="none" w:sz="0" w:space="0" w:color="auto"/>
            <w:left w:val="none" w:sz="0" w:space="0" w:color="auto"/>
            <w:bottom w:val="none" w:sz="0" w:space="0" w:color="auto"/>
            <w:right w:val="none" w:sz="0" w:space="0" w:color="auto"/>
          </w:divBdr>
        </w:div>
        <w:div w:id="1833400813">
          <w:marLeft w:val="547"/>
          <w:marRight w:val="0"/>
          <w:marTop w:val="91"/>
          <w:marBottom w:val="0"/>
          <w:divBdr>
            <w:top w:val="none" w:sz="0" w:space="0" w:color="auto"/>
            <w:left w:val="none" w:sz="0" w:space="0" w:color="auto"/>
            <w:bottom w:val="none" w:sz="0" w:space="0" w:color="auto"/>
            <w:right w:val="none" w:sz="0" w:space="0" w:color="auto"/>
          </w:divBdr>
        </w:div>
        <w:div w:id="94130046">
          <w:marLeft w:val="547"/>
          <w:marRight w:val="0"/>
          <w:marTop w:val="91"/>
          <w:marBottom w:val="0"/>
          <w:divBdr>
            <w:top w:val="none" w:sz="0" w:space="0" w:color="auto"/>
            <w:left w:val="none" w:sz="0" w:space="0" w:color="auto"/>
            <w:bottom w:val="none" w:sz="0" w:space="0" w:color="auto"/>
            <w:right w:val="none" w:sz="0" w:space="0" w:color="auto"/>
          </w:divBdr>
        </w:div>
        <w:div w:id="555549129">
          <w:marLeft w:val="547"/>
          <w:marRight w:val="0"/>
          <w:marTop w:val="91"/>
          <w:marBottom w:val="0"/>
          <w:divBdr>
            <w:top w:val="none" w:sz="0" w:space="0" w:color="auto"/>
            <w:left w:val="none" w:sz="0" w:space="0" w:color="auto"/>
            <w:bottom w:val="none" w:sz="0" w:space="0" w:color="auto"/>
            <w:right w:val="none" w:sz="0" w:space="0" w:color="auto"/>
          </w:divBdr>
        </w:div>
        <w:div w:id="809202398">
          <w:marLeft w:val="547"/>
          <w:marRight w:val="0"/>
          <w:marTop w:val="91"/>
          <w:marBottom w:val="0"/>
          <w:divBdr>
            <w:top w:val="none" w:sz="0" w:space="0" w:color="auto"/>
            <w:left w:val="none" w:sz="0" w:space="0" w:color="auto"/>
            <w:bottom w:val="none" w:sz="0" w:space="0" w:color="auto"/>
            <w:right w:val="none" w:sz="0" w:space="0" w:color="auto"/>
          </w:divBdr>
        </w:div>
        <w:div w:id="815726889">
          <w:marLeft w:val="547"/>
          <w:marRight w:val="0"/>
          <w:marTop w:val="9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0029696\Desktop\cover%20-%20template\TM_cover_kleur_w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DC9919AE26B944B47F7C3FB394470E" ma:contentTypeVersion="4" ma:contentTypeDescription="Een nieuw document maken." ma:contentTypeScope="" ma:versionID="269f9d406a88ca73aecaa12867abad06">
  <xsd:schema xmlns:xsd="http://www.w3.org/2001/XMLSchema" xmlns:xs="http://www.w3.org/2001/XMLSchema" xmlns:p="http://schemas.microsoft.com/office/2006/metadata/properties" xmlns:ns2="d1c856fe-7cec-4c46-bd42-e928ef6d6610" xmlns:ns3="5edbdbc0-64fe-40a9-a9e0-21e5aa76209d" targetNamespace="http://schemas.microsoft.com/office/2006/metadata/properties" ma:root="true" ma:fieldsID="8e6204ef4e1358de5470b33ad184b050" ns2:_="" ns3:_="">
    <xsd:import namespace="d1c856fe-7cec-4c46-bd42-e928ef6d6610"/>
    <xsd:import namespace="5edbdbc0-64fe-40a9-a9e0-21e5aa76209d"/>
    <xsd:element name="properties">
      <xsd:complexType>
        <xsd:sequence>
          <xsd:element name="documentManagement">
            <xsd:complexType>
              <xsd:all>
                <xsd:element ref="ns2:wv5k" minOccurs="0"/>
                <xsd:element ref="ns2:qhbh"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c856fe-7cec-4c46-bd42-e928ef6d6610" elementFormDefault="qualified">
    <xsd:import namespace="http://schemas.microsoft.com/office/2006/documentManagement/types"/>
    <xsd:import namespace="http://schemas.microsoft.com/office/infopath/2007/PartnerControls"/>
    <xsd:element name="wv5k" ma:index="8" nillable="true" ma:displayName="Academiejaar" ma:internalName="wv5k">
      <xsd:simpleType>
        <xsd:restriction base="dms:Text"/>
      </xsd:simpleType>
    </xsd:element>
    <xsd:element name="qhbh" ma:index="9" nillable="true" ma:displayName="Type" ma:internalName="qhbh">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bdbc0-64fe-40a9-a9e0-21e5aa76209d" elementFormDefault="qualified">
    <xsd:import namespace="http://schemas.microsoft.com/office/2006/documentManagement/types"/>
    <xsd:import namespace="http://schemas.microsoft.com/office/infopath/2007/PartnerControls"/>
    <xsd:element name="SharedWithUsers" ma:index="10"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wv5k xmlns="d1c856fe-7cec-4c46-bd42-e928ef6d6610">2015-2016</wv5k>
    <qhbh xmlns="d1c856fe-7cec-4c46-bd42-e928ef6d6610">handleiding</qhbh>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0AFBC1-B2CB-4983-BA56-A5AB37A5DA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c856fe-7cec-4c46-bd42-e928ef6d6610"/>
    <ds:schemaRef ds:uri="5edbdbc0-64fe-40a9-a9e0-21e5aa7620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ACFDF0-6B79-4379-915F-220B889F6635}">
  <ds:schemaRefs>
    <ds:schemaRef ds:uri="http://schemas.microsoft.com/office/2006/metadata/properties"/>
    <ds:schemaRef ds:uri="http://schemas.microsoft.com/office/infopath/2007/PartnerControls"/>
    <ds:schemaRef ds:uri="d1c856fe-7cec-4c46-bd42-e928ef6d6610"/>
  </ds:schemaRefs>
</ds:datastoreItem>
</file>

<file path=customXml/itemProps3.xml><?xml version="1.0" encoding="utf-8"?>
<ds:datastoreItem xmlns:ds="http://schemas.openxmlformats.org/officeDocument/2006/customXml" ds:itemID="{8E1C2FCC-A5C8-445D-89B4-AB5ABA9FF937}">
  <ds:schemaRefs>
    <ds:schemaRef ds:uri="http://schemas.microsoft.com/sharepoint/v3/contenttype/forms"/>
  </ds:schemaRefs>
</ds:datastoreItem>
</file>

<file path=customXml/itemProps4.xml><?xml version="1.0" encoding="utf-8"?>
<ds:datastoreItem xmlns:ds="http://schemas.openxmlformats.org/officeDocument/2006/customXml" ds:itemID="{797D9FAD-A29A-409E-978A-8D99586F5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TM_cover_kleur_wit.dotx</Template>
  <TotalTime>109</TotalTime>
  <Pages>8</Pages>
  <Words>1151</Words>
  <Characters>6563</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Draaiboek Projectwerk3 3ICT</vt:lpstr>
    </vt:vector>
  </TitlesOfParts>
  <Company>Dienst informatica</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Draaiboek Projectwerk3 3ICT</dc:title>
  <dc:creator>u0029696</dc:creator>
  <cp:lastModifiedBy>arne van den eynden</cp:lastModifiedBy>
  <cp:revision>2</cp:revision>
  <cp:lastPrinted>2013-05-13T11:19:00Z</cp:lastPrinted>
  <dcterms:created xsi:type="dcterms:W3CDTF">2020-05-16T11:00:00Z</dcterms:created>
  <dcterms:modified xsi:type="dcterms:W3CDTF">2020-05-16T11:00:00Z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0x010100E6DC9919AE26B944B47F7C3FB394470E</vt:lpwstr>
  </property>
</Properties>
</file>